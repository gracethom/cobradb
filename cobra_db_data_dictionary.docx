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Y="1"/>
        <w:tblOverlap w:val="never"/>
        <w:tblW w:w="13303" w:type="dxa"/>
        <w:tblLook w:val="04A0" w:firstRow="1" w:lastRow="0" w:firstColumn="1" w:lastColumn="0" w:noHBand="0" w:noVBand="1"/>
      </w:tblPr>
      <w:tblGrid>
        <w:gridCol w:w="1368"/>
        <w:gridCol w:w="1914"/>
        <w:gridCol w:w="5251"/>
        <w:gridCol w:w="1312"/>
        <w:gridCol w:w="1028"/>
        <w:gridCol w:w="630"/>
        <w:gridCol w:w="1800"/>
      </w:tblGrid>
      <w:tr w:rsidR="000F2E40" w:rsidRPr="00AE4F62" w14:paraId="445C9C67" w14:textId="77777777" w:rsidTr="00AE4F62">
        <w:tc>
          <w:tcPr>
            <w:tcW w:w="1368" w:type="dxa"/>
          </w:tcPr>
          <w:p w14:paraId="5F458A0F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Table name</w:t>
            </w:r>
          </w:p>
        </w:tc>
        <w:tc>
          <w:tcPr>
            <w:tcW w:w="1914" w:type="dxa"/>
          </w:tcPr>
          <w:p w14:paraId="09CE43E9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Attribute Name</w:t>
            </w:r>
          </w:p>
        </w:tc>
        <w:tc>
          <w:tcPr>
            <w:tcW w:w="5251" w:type="dxa"/>
          </w:tcPr>
          <w:p w14:paraId="490FE8AF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Contents</w:t>
            </w:r>
          </w:p>
        </w:tc>
        <w:tc>
          <w:tcPr>
            <w:tcW w:w="1312" w:type="dxa"/>
          </w:tcPr>
          <w:p w14:paraId="025E4D68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Type</w:t>
            </w:r>
          </w:p>
        </w:tc>
        <w:tc>
          <w:tcPr>
            <w:tcW w:w="1028" w:type="dxa"/>
          </w:tcPr>
          <w:p w14:paraId="76CC3B5C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Required</w:t>
            </w:r>
          </w:p>
        </w:tc>
        <w:tc>
          <w:tcPr>
            <w:tcW w:w="630" w:type="dxa"/>
          </w:tcPr>
          <w:p w14:paraId="140E3B8D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PK or FK</w:t>
            </w:r>
          </w:p>
        </w:tc>
        <w:tc>
          <w:tcPr>
            <w:tcW w:w="1800" w:type="dxa"/>
          </w:tcPr>
          <w:p w14:paraId="010F55D6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FK Referenced Table</w:t>
            </w:r>
          </w:p>
        </w:tc>
      </w:tr>
      <w:tr w:rsidR="000F2E40" w:rsidRPr="00AE4F62" w14:paraId="72667E41" w14:textId="77777777" w:rsidTr="00AE4F62">
        <w:tc>
          <w:tcPr>
            <w:tcW w:w="1368" w:type="dxa"/>
          </w:tcPr>
          <w:p w14:paraId="2FE8F4F6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person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</w:tc>
        <w:tc>
          <w:tcPr>
            <w:tcW w:w="1914" w:type="dxa"/>
          </w:tcPr>
          <w:p w14:paraId="170A42A2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id</w:t>
            </w:r>
            <w:proofErr w:type="gramEnd"/>
            <w:r w:rsidRPr="00AE4F62">
              <w:rPr>
                <w:sz w:val="18"/>
                <w:szCs w:val="18"/>
              </w:rPr>
              <w:t>_person_dim</w:t>
            </w:r>
            <w:proofErr w:type="spellEnd"/>
          </w:p>
          <w:p w14:paraId="7FAAFC57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person</w:t>
            </w:r>
            <w:proofErr w:type="gramEnd"/>
            <w:r w:rsidRPr="00AE4F62">
              <w:rPr>
                <w:sz w:val="18"/>
                <w:szCs w:val="18"/>
              </w:rPr>
              <w:t>_authority</w:t>
            </w:r>
            <w:proofErr w:type="spellEnd"/>
          </w:p>
          <w:p w14:paraId="5D9F9E59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gramStart"/>
            <w:r w:rsidRPr="00AE4F62">
              <w:rPr>
                <w:sz w:val="18"/>
                <w:szCs w:val="18"/>
              </w:rPr>
              <w:t>surname</w:t>
            </w:r>
            <w:proofErr w:type="gramEnd"/>
          </w:p>
          <w:p w14:paraId="4F8AA934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gramStart"/>
            <w:r w:rsidRPr="00AE4F62">
              <w:rPr>
                <w:sz w:val="18"/>
                <w:szCs w:val="18"/>
              </w:rPr>
              <w:t>forename</w:t>
            </w:r>
            <w:proofErr w:type="gramEnd"/>
          </w:p>
          <w:p w14:paraId="158A06CF" w14:textId="7CE27C82" w:rsidR="000F2E40" w:rsidRPr="00AE4F62" w:rsidRDefault="00B354F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pers</w:t>
            </w:r>
            <w:proofErr w:type="gramEnd"/>
            <w:r w:rsidR="000F2E40" w:rsidRPr="00AE4F62">
              <w:rPr>
                <w:sz w:val="18"/>
                <w:szCs w:val="18"/>
              </w:rPr>
              <w:t>_title</w:t>
            </w:r>
            <w:proofErr w:type="spellEnd"/>
          </w:p>
          <w:p w14:paraId="6B3401A6" w14:textId="0C9A3A98" w:rsidR="000F2E40" w:rsidRPr="00AE4F62" w:rsidRDefault="00B354F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pers</w:t>
            </w:r>
            <w:proofErr w:type="gramEnd"/>
            <w:r w:rsidR="000F2E40" w:rsidRPr="00AE4F62">
              <w:rPr>
                <w:sz w:val="18"/>
                <w:szCs w:val="18"/>
              </w:rPr>
              <w:t>_role</w:t>
            </w:r>
            <w:proofErr w:type="spellEnd"/>
          </w:p>
          <w:p w14:paraId="45301DF6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gramStart"/>
            <w:r w:rsidRPr="00AE4F62">
              <w:rPr>
                <w:sz w:val="18"/>
                <w:szCs w:val="18"/>
              </w:rPr>
              <w:t>anonymous</w:t>
            </w:r>
            <w:proofErr w:type="gramEnd"/>
          </w:p>
          <w:p w14:paraId="61FA4C7E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alt</w:t>
            </w:r>
            <w:proofErr w:type="gramEnd"/>
            <w:r w:rsidRPr="00AE4F62">
              <w:rPr>
                <w:sz w:val="18"/>
                <w:szCs w:val="18"/>
              </w:rPr>
              <w:t>_name</w:t>
            </w:r>
            <w:proofErr w:type="spellEnd"/>
          </w:p>
          <w:p w14:paraId="5A556DB7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birth</w:t>
            </w:r>
            <w:proofErr w:type="gramEnd"/>
            <w:r w:rsidRPr="00AE4F62">
              <w:rPr>
                <w:sz w:val="18"/>
                <w:szCs w:val="18"/>
              </w:rPr>
              <w:t>_year</w:t>
            </w:r>
            <w:proofErr w:type="spellEnd"/>
          </w:p>
          <w:p w14:paraId="1A5EED8F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byear</w:t>
            </w:r>
            <w:proofErr w:type="gramEnd"/>
            <w:r w:rsidRPr="00AE4F62">
              <w:rPr>
                <w:sz w:val="18"/>
                <w:szCs w:val="18"/>
              </w:rPr>
              <w:t>_source</w:t>
            </w:r>
            <w:proofErr w:type="spellEnd"/>
          </w:p>
          <w:p w14:paraId="46CC45E4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gramStart"/>
            <w:r w:rsidRPr="00AE4F62">
              <w:rPr>
                <w:sz w:val="18"/>
                <w:szCs w:val="18"/>
              </w:rPr>
              <w:t>grade</w:t>
            </w:r>
            <w:proofErr w:type="gramEnd"/>
          </w:p>
          <w:p w14:paraId="25A2057C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gramStart"/>
            <w:r w:rsidRPr="00AE4F62">
              <w:rPr>
                <w:sz w:val="18"/>
                <w:szCs w:val="18"/>
              </w:rPr>
              <w:t>race</w:t>
            </w:r>
            <w:proofErr w:type="gramEnd"/>
          </w:p>
          <w:p w14:paraId="53B92EBA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gramStart"/>
            <w:r w:rsidRPr="00AE4F62">
              <w:rPr>
                <w:sz w:val="18"/>
                <w:szCs w:val="18"/>
              </w:rPr>
              <w:t>ethnicity</w:t>
            </w:r>
            <w:proofErr w:type="gramEnd"/>
          </w:p>
          <w:p w14:paraId="024276C2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gramStart"/>
            <w:r w:rsidRPr="00AE4F62">
              <w:rPr>
                <w:sz w:val="18"/>
                <w:szCs w:val="18"/>
              </w:rPr>
              <w:t>sex</w:t>
            </w:r>
            <w:proofErr w:type="gramEnd"/>
          </w:p>
          <w:p w14:paraId="4AD29424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gramStart"/>
            <w:r w:rsidRPr="00AE4F62">
              <w:rPr>
                <w:sz w:val="18"/>
                <w:szCs w:val="18"/>
              </w:rPr>
              <w:t>gender</w:t>
            </w:r>
            <w:proofErr w:type="gramEnd"/>
          </w:p>
          <w:p w14:paraId="0B8A149B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gramStart"/>
            <w:r w:rsidRPr="00AE4F62">
              <w:rPr>
                <w:sz w:val="18"/>
                <w:szCs w:val="18"/>
              </w:rPr>
              <w:t>occupation</w:t>
            </w:r>
            <w:proofErr w:type="gramEnd"/>
          </w:p>
          <w:p w14:paraId="4B453B86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occu</w:t>
            </w:r>
            <w:proofErr w:type="gramEnd"/>
            <w:r w:rsidRPr="00AE4F62">
              <w:rPr>
                <w:sz w:val="18"/>
                <w:szCs w:val="18"/>
              </w:rPr>
              <w:t>_source</w:t>
            </w:r>
            <w:proofErr w:type="spellEnd"/>
          </w:p>
        </w:tc>
        <w:tc>
          <w:tcPr>
            <w:tcW w:w="5251" w:type="dxa"/>
          </w:tcPr>
          <w:p w14:paraId="3A096CE1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Auto-generated, unique ID</w:t>
            </w:r>
            <w:r w:rsidR="00395D65" w:rsidRPr="00AE4F62">
              <w:rPr>
                <w:sz w:val="18"/>
                <w:szCs w:val="18"/>
              </w:rPr>
              <w:t xml:space="preserve"> for each person record</w:t>
            </w:r>
          </w:p>
          <w:p w14:paraId="16A2CE7B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Person’s entry in LOC, Getty, etc. if exists, as link to source</w:t>
            </w:r>
          </w:p>
          <w:p w14:paraId="7ED7F6E2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Person’s family name</w:t>
            </w:r>
          </w:p>
          <w:p w14:paraId="3E2730C4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Person’s given name</w:t>
            </w:r>
          </w:p>
          <w:p w14:paraId="0086A201" w14:textId="44DF2584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 xml:space="preserve">Person’s title – </w:t>
            </w:r>
            <w:r w:rsidRPr="00AE4F62">
              <w:rPr>
                <w:sz w:val="18"/>
                <w:szCs w:val="18"/>
                <w:highlight w:val="yellow"/>
              </w:rPr>
              <w:t>ex.</w:t>
            </w:r>
            <w:r w:rsidRPr="00AE4F62">
              <w:rPr>
                <w:sz w:val="18"/>
                <w:szCs w:val="18"/>
              </w:rPr>
              <w:t xml:space="preserve"> </w:t>
            </w:r>
            <w:r w:rsidR="00B354F0">
              <w:rPr>
                <w:sz w:val="18"/>
                <w:szCs w:val="18"/>
              </w:rPr>
              <w:t>Mrs. Mr. Ms. Miss. Jr. Sr.</w:t>
            </w:r>
          </w:p>
          <w:p w14:paraId="4801A8D3" w14:textId="13C698C3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 xml:space="preserve">Person’s role – </w:t>
            </w:r>
            <w:r w:rsidRPr="00AE4F62">
              <w:rPr>
                <w:sz w:val="18"/>
                <w:szCs w:val="18"/>
                <w:highlight w:val="yellow"/>
              </w:rPr>
              <w:t>ex.</w:t>
            </w:r>
            <w:r w:rsidRPr="00AE4F62">
              <w:rPr>
                <w:sz w:val="18"/>
                <w:szCs w:val="18"/>
              </w:rPr>
              <w:t xml:space="preserve"> </w:t>
            </w:r>
            <w:r w:rsidR="00B354F0">
              <w:rPr>
                <w:sz w:val="18"/>
                <w:szCs w:val="18"/>
              </w:rPr>
              <w:t>Private First Class, Professor (role in society)</w:t>
            </w:r>
          </w:p>
          <w:p w14:paraId="02B683CB" w14:textId="06F8F635" w:rsidR="000F2E40" w:rsidRPr="00AE4F62" w:rsidRDefault="000F2E40" w:rsidP="002D2468">
            <w:pPr>
              <w:rPr>
                <w:sz w:val="18"/>
                <w:szCs w:val="18"/>
              </w:rPr>
            </w:pPr>
            <w:commentRangeStart w:id="0"/>
            <w:r w:rsidRPr="00AE4F62">
              <w:rPr>
                <w:sz w:val="18"/>
                <w:szCs w:val="18"/>
                <w:highlight w:val="yellow"/>
              </w:rPr>
              <w:t>Select if there is no name included with activity</w:t>
            </w:r>
            <w:r w:rsidR="00AE4F62" w:rsidRPr="00B354F0">
              <w:rPr>
                <w:sz w:val="18"/>
                <w:szCs w:val="18"/>
                <w:highlight w:val="yellow"/>
              </w:rPr>
              <w:t>?</w:t>
            </w:r>
            <w:commentRangeEnd w:id="0"/>
            <w:r w:rsidR="006F56CA">
              <w:rPr>
                <w:rStyle w:val="CommentReference"/>
              </w:rPr>
              <w:commentReference w:id="0"/>
            </w:r>
          </w:p>
          <w:p w14:paraId="2EEAB938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Person’s alternate name if used a pseudonym or nickname</w:t>
            </w:r>
          </w:p>
          <w:p w14:paraId="7DD07534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Person’s birth year, if available</w:t>
            </w:r>
          </w:p>
          <w:p w14:paraId="412D5742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Source of person’s birth year (authority, activity, etc.)</w:t>
            </w:r>
          </w:p>
          <w:p w14:paraId="03795320" w14:textId="77777777" w:rsidR="000F2E40" w:rsidRPr="00AE4F62" w:rsidRDefault="000F2E40" w:rsidP="002D2468">
            <w:pPr>
              <w:rPr>
                <w:b/>
                <w:sz w:val="18"/>
                <w:szCs w:val="18"/>
              </w:rPr>
            </w:pPr>
            <w:commentRangeStart w:id="2"/>
            <w:r w:rsidRPr="00AE4F62">
              <w:rPr>
                <w:b/>
                <w:sz w:val="18"/>
                <w:szCs w:val="18"/>
              </w:rPr>
              <w:t>Person’s grade in school if applicable</w:t>
            </w:r>
            <w:commentRangeEnd w:id="2"/>
            <w:r w:rsidR="006F56CA">
              <w:rPr>
                <w:rStyle w:val="CommentReference"/>
              </w:rPr>
              <w:commentReference w:id="2"/>
            </w:r>
          </w:p>
          <w:p w14:paraId="6076A56D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 xml:space="preserve">Person’s race – </w:t>
            </w:r>
            <w:r w:rsidRPr="00AE4F62">
              <w:rPr>
                <w:sz w:val="18"/>
                <w:szCs w:val="18"/>
                <w:highlight w:val="yellow"/>
              </w:rPr>
              <w:t>ex.</w:t>
            </w:r>
            <w:r w:rsidRPr="00AE4F62">
              <w:rPr>
                <w:sz w:val="18"/>
                <w:szCs w:val="18"/>
              </w:rPr>
              <w:t xml:space="preserve"> </w:t>
            </w:r>
          </w:p>
          <w:p w14:paraId="42B52648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 xml:space="preserve">Person’s ethnicity – </w:t>
            </w:r>
            <w:r w:rsidRPr="00AE4F62">
              <w:rPr>
                <w:sz w:val="18"/>
                <w:szCs w:val="18"/>
                <w:highlight w:val="yellow"/>
              </w:rPr>
              <w:t>ex.</w:t>
            </w:r>
            <w:r w:rsidRPr="00AE4F62">
              <w:rPr>
                <w:sz w:val="18"/>
                <w:szCs w:val="18"/>
              </w:rPr>
              <w:t xml:space="preserve"> </w:t>
            </w:r>
          </w:p>
          <w:p w14:paraId="3A8A7046" w14:textId="77777777" w:rsidR="000F2E40" w:rsidRPr="00AE4F62" w:rsidRDefault="000F2E40" w:rsidP="002D2468">
            <w:pPr>
              <w:rPr>
                <w:b/>
                <w:sz w:val="18"/>
                <w:szCs w:val="18"/>
              </w:rPr>
            </w:pPr>
            <w:r w:rsidRPr="00AE4F62">
              <w:rPr>
                <w:b/>
                <w:sz w:val="18"/>
                <w:szCs w:val="18"/>
              </w:rPr>
              <w:t>Person’s sex</w:t>
            </w:r>
          </w:p>
          <w:p w14:paraId="6C01F848" w14:textId="77777777" w:rsidR="000F2E40" w:rsidRPr="00AE4F62" w:rsidRDefault="000F2E40" w:rsidP="002D2468">
            <w:pPr>
              <w:rPr>
                <w:b/>
                <w:sz w:val="18"/>
                <w:szCs w:val="18"/>
              </w:rPr>
            </w:pPr>
            <w:r w:rsidRPr="00AE4F62">
              <w:rPr>
                <w:b/>
                <w:sz w:val="18"/>
                <w:szCs w:val="18"/>
              </w:rPr>
              <w:t>Person’s gender</w:t>
            </w:r>
          </w:p>
          <w:p w14:paraId="229ECD9B" w14:textId="77777777" w:rsidR="000F2E40" w:rsidRPr="00AE4F62" w:rsidRDefault="000F2E40" w:rsidP="002D2468">
            <w:pPr>
              <w:rPr>
                <w:b/>
                <w:sz w:val="18"/>
                <w:szCs w:val="18"/>
              </w:rPr>
            </w:pPr>
            <w:r w:rsidRPr="00AE4F62">
              <w:rPr>
                <w:b/>
                <w:sz w:val="18"/>
                <w:szCs w:val="18"/>
              </w:rPr>
              <w:t>Person’s occupation</w:t>
            </w:r>
          </w:p>
          <w:p w14:paraId="41427911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Source of person’s occupation (authority, activity, etc.)</w:t>
            </w:r>
          </w:p>
        </w:tc>
        <w:tc>
          <w:tcPr>
            <w:tcW w:w="1312" w:type="dxa"/>
          </w:tcPr>
          <w:p w14:paraId="2E2B5F23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</w:tcPr>
          <w:p w14:paraId="637B6255" w14:textId="77777777" w:rsidR="000F2E40" w:rsidRPr="00AE4F62" w:rsidRDefault="00E61DC1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0F784A6C" w14:textId="7BAE9D06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24B39DF0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14CBC829" w14:textId="2E76746B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19BED3BC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68CA85D6" w14:textId="115CFD59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48CD9B14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3C7D64BE" w14:textId="5D3B7B70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318EAC7C" w14:textId="4DFB63CF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497BD442" w14:textId="4030DA29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2E8ABF32" w14:textId="2D2E2831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1BD5A520" w14:textId="5EC8BCB6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6E2C8CCC" w14:textId="55FC74F2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3E225596" w14:textId="511F5828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463A2F7D" w14:textId="3A85D41E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413C99A3" w14:textId="3B2757B8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50ED9303" w14:textId="5CC92F98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</w:tc>
        <w:tc>
          <w:tcPr>
            <w:tcW w:w="630" w:type="dxa"/>
          </w:tcPr>
          <w:p w14:paraId="452DB700" w14:textId="0E455CE2"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PK</w:t>
            </w:r>
          </w:p>
        </w:tc>
        <w:tc>
          <w:tcPr>
            <w:tcW w:w="1800" w:type="dxa"/>
          </w:tcPr>
          <w:p w14:paraId="05D25DD6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</w:tr>
      <w:tr w:rsidR="000F2E40" w:rsidRPr="00AE4F62" w14:paraId="5EA87472" w14:textId="77777777" w:rsidTr="00AE4F62">
        <w:tc>
          <w:tcPr>
            <w:tcW w:w="1368" w:type="dxa"/>
          </w:tcPr>
          <w:p w14:paraId="6106878F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location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</w:tc>
        <w:tc>
          <w:tcPr>
            <w:tcW w:w="1914" w:type="dxa"/>
          </w:tcPr>
          <w:p w14:paraId="528B7435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id</w:t>
            </w:r>
            <w:proofErr w:type="gramEnd"/>
            <w:r w:rsidRPr="00AE4F62">
              <w:rPr>
                <w:sz w:val="18"/>
                <w:szCs w:val="18"/>
              </w:rPr>
              <w:t>_location_dim</w:t>
            </w:r>
            <w:proofErr w:type="spellEnd"/>
          </w:p>
          <w:p w14:paraId="4AF5E760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gramStart"/>
            <w:r w:rsidRPr="00AE4F62">
              <w:rPr>
                <w:sz w:val="18"/>
                <w:szCs w:val="18"/>
              </w:rPr>
              <w:t>street</w:t>
            </w:r>
            <w:proofErr w:type="gramEnd"/>
          </w:p>
          <w:p w14:paraId="56BA2AB6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gramStart"/>
            <w:r w:rsidRPr="00AE4F62">
              <w:rPr>
                <w:sz w:val="18"/>
                <w:szCs w:val="18"/>
              </w:rPr>
              <w:t>city</w:t>
            </w:r>
            <w:proofErr w:type="gramEnd"/>
          </w:p>
          <w:p w14:paraId="3F0563FB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gramStart"/>
            <w:r w:rsidRPr="00AE4F62">
              <w:rPr>
                <w:sz w:val="18"/>
                <w:szCs w:val="18"/>
              </w:rPr>
              <w:t>state</w:t>
            </w:r>
            <w:proofErr w:type="gramEnd"/>
          </w:p>
          <w:p w14:paraId="4CD9622F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gramStart"/>
            <w:r w:rsidRPr="00AE4F62">
              <w:rPr>
                <w:sz w:val="18"/>
                <w:szCs w:val="18"/>
              </w:rPr>
              <w:t>country</w:t>
            </w:r>
            <w:proofErr w:type="gramEnd"/>
          </w:p>
          <w:p w14:paraId="4A988249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zip</w:t>
            </w:r>
            <w:proofErr w:type="gramEnd"/>
            <w:r w:rsidRPr="00AE4F62">
              <w:rPr>
                <w:sz w:val="18"/>
                <w:szCs w:val="18"/>
              </w:rPr>
              <w:t>_code</w:t>
            </w:r>
            <w:proofErr w:type="spellEnd"/>
          </w:p>
        </w:tc>
        <w:tc>
          <w:tcPr>
            <w:tcW w:w="5251" w:type="dxa"/>
          </w:tcPr>
          <w:p w14:paraId="57CB02DC" w14:textId="77777777" w:rsidR="000F2E40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Auto-generated, unique ID for each location record</w:t>
            </w:r>
          </w:p>
          <w:p w14:paraId="223991AF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Street address</w:t>
            </w:r>
          </w:p>
          <w:p w14:paraId="15969F4C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City</w:t>
            </w:r>
          </w:p>
          <w:p w14:paraId="4E69ED57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State</w:t>
            </w:r>
          </w:p>
          <w:p w14:paraId="50C30E6D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Country</w:t>
            </w:r>
          </w:p>
          <w:p w14:paraId="660D540C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Zip code</w:t>
            </w:r>
          </w:p>
        </w:tc>
        <w:tc>
          <w:tcPr>
            <w:tcW w:w="1312" w:type="dxa"/>
          </w:tcPr>
          <w:p w14:paraId="285E3224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</w:tcPr>
          <w:p w14:paraId="1EC93E72" w14:textId="77777777" w:rsidR="000F2E40" w:rsidRPr="00AE4F62" w:rsidRDefault="00E61DC1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296D6D50" w14:textId="2D33B5DC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66075DFE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7BE51860" w14:textId="33D47205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6EC6537B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40B66A7E" w14:textId="497D9A02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</w:tc>
        <w:tc>
          <w:tcPr>
            <w:tcW w:w="630" w:type="dxa"/>
          </w:tcPr>
          <w:p w14:paraId="31202E54" w14:textId="3BFFA318"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PK</w:t>
            </w:r>
          </w:p>
        </w:tc>
        <w:tc>
          <w:tcPr>
            <w:tcW w:w="1800" w:type="dxa"/>
          </w:tcPr>
          <w:p w14:paraId="3A9E1C17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</w:tr>
      <w:tr w:rsidR="000F2E40" w:rsidRPr="00AE4F62" w14:paraId="5002B5B7" w14:textId="77777777" w:rsidTr="00AE4F62">
        <w:tc>
          <w:tcPr>
            <w:tcW w:w="1368" w:type="dxa"/>
          </w:tcPr>
          <w:p w14:paraId="7F882E4C" w14:textId="43ADC180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source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</w:tc>
        <w:tc>
          <w:tcPr>
            <w:tcW w:w="1914" w:type="dxa"/>
          </w:tcPr>
          <w:p w14:paraId="2665279A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id</w:t>
            </w:r>
            <w:proofErr w:type="gramEnd"/>
            <w:r w:rsidRPr="00AE4F62">
              <w:rPr>
                <w:sz w:val="18"/>
                <w:szCs w:val="18"/>
              </w:rPr>
              <w:t>_source_dim</w:t>
            </w:r>
            <w:proofErr w:type="spellEnd"/>
          </w:p>
          <w:p w14:paraId="11ACFA84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C865E5">
              <w:rPr>
                <w:sz w:val="18"/>
                <w:szCs w:val="18"/>
              </w:rPr>
              <w:t>source</w:t>
            </w:r>
            <w:proofErr w:type="gramEnd"/>
            <w:r w:rsidRPr="00C865E5">
              <w:rPr>
                <w:sz w:val="18"/>
                <w:szCs w:val="18"/>
              </w:rPr>
              <w:t>_</w:t>
            </w:r>
            <w:r w:rsidR="00395D65" w:rsidRPr="00C865E5">
              <w:rPr>
                <w:sz w:val="18"/>
                <w:szCs w:val="18"/>
              </w:rPr>
              <w:t>type</w:t>
            </w:r>
            <w:proofErr w:type="spellEnd"/>
          </w:p>
          <w:p w14:paraId="34135CF1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r w:rsidRPr="00AE4F62">
              <w:rPr>
                <w:sz w:val="18"/>
                <w:szCs w:val="18"/>
              </w:rPr>
              <w:t>GCD_link</w:t>
            </w:r>
            <w:proofErr w:type="spellEnd"/>
          </w:p>
          <w:p w14:paraId="65E14BDC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pub</w:t>
            </w:r>
            <w:proofErr w:type="gramEnd"/>
            <w:r w:rsidRPr="00AE4F62">
              <w:rPr>
                <w:sz w:val="18"/>
                <w:szCs w:val="18"/>
              </w:rPr>
              <w:t>_date</w:t>
            </w:r>
            <w:proofErr w:type="spellEnd"/>
          </w:p>
          <w:p w14:paraId="0F282D9D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issue</w:t>
            </w:r>
            <w:proofErr w:type="gramEnd"/>
            <w:r w:rsidRPr="00AE4F62">
              <w:rPr>
                <w:sz w:val="18"/>
                <w:szCs w:val="18"/>
              </w:rPr>
              <w:t>_number</w:t>
            </w:r>
            <w:proofErr w:type="spellEnd"/>
          </w:p>
          <w:p w14:paraId="136A88B9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series</w:t>
            </w:r>
            <w:proofErr w:type="gramEnd"/>
            <w:r w:rsidRPr="00AE4F62">
              <w:rPr>
                <w:sz w:val="18"/>
                <w:szCs w:val="18"/>
              </w:rPr>
              <w:t>_name</w:t>
            </w:r>
            <w:proofErr w:type="spellEnd"/>
          </w:p>
          <w:p w14:paraId="790BECE2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page</w:t>
            </w:r>
            <w:proofErr w:type="gramEnd"/>
            <w:r w:rsidRPr="00AE4F62">
              <w:rPr>
                <w:sz w:val="18"/>
                <w:szCs w:val="18"/>
              </w:rPr>
              <w:t>_num</w:t>
            </w:r>
            <w:proofErr w:type="spellEnd"/>
          </w:p>
          <w:p w14:paraId="598B8579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id</w:t>
            </w:r>
            <w:proofErr w:type="gramEnd"/>
            <w:r w:rsidRPr="00AE4F62">
              <w:rPr>
                <w:sz w:val="18"/>
                <w:szCs w:val="18"/>
              </w:rPr>
              <w:t>_source_of_source</w:t>
            </w:r>
            <w:proofErr w:type="spellEnd"/>
          </w:p>
        </w:tc>
        <w:tc>
          <w:tcPr>
            <w:tcW w:w="5251" w:type="dxa"/>
          </w:tcPr>
          <w:p w14:paraId="588C5809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Auto-generated, unique ID for each source record</w:t>
            </w:r>
          </w:p>
          <w:p w14:paraId="1B1A2C63" w14:textId="77777777" w:rsidR="000F2E40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 xml:space="preserve">Type of source (issue, fanzine, </w:t>
            </w:r>
            <w:proofErr w:type="spellStart"/>
            <w:r w:rsidRPr="00AE4F62">
              <w:rPr>
                <w:sz w:val="18"/>
                <w:szCs w:val="18"/>
              </w:rPr>
              <w:t>etc</w:t>
            </w:r>
            <w:proofErr w:type="spellEnd"/>
            <w:r w:rsidRPr="00AE4F62">
              <w:rPr>
                <w:sz w:val="18"/>
                <w:szCs w:val="18"/>
              </w:rPr>
              <w:t>)</w:t>
            </w:r>
          </w:p>
          <w:p w14:paraId="562580A5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If an issue, link to Grand Comics Database record</w:t>
            </w:r>
          </w:p>
          <w:p w14:paraId="77C519FF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Publication date</w:t>
            </w:r>
          </w:p>
          <w:p w14:paraId="5F834698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Issue number</w:t>
            </w:r>
          </w:p>
          <w:p w14:paraId="4A3811E8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 xml:space="preserve">Series name (Fantastic Four, Spiderman, </w:t>
            </w:r>
            <w:proofErr w:type="spellStart"/>
            <w:r w:rsidRPr="00AE4F62">
              <w:rPr>
                <w:sz w:val="18"/>
                <w:szCs w:val="18"/>
              </w:rPr>
              <w:t>etc</w:t>
            </w:r>
            <w:proofErr w:type="spellEnd"/>
            <w:r w:rsidRPr="00AE4F62">
              <w:rPr>
                <w:sz w:val="18"/>
                <w:szCs w:val="18"/>
              </w:rPr>
              <w:t>)</w:t>
            </w:r>
          </w:p>
          <w:p w14:paraId="6413BF34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Page number activity found</w:t>
            </w:r>
          </w:p>
          <w:p w14:paraId="649B2A7F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Unique ID describing the physical source of the source</w:t>
            </w:r>
          </w:p>
        </w:tc>
        <w:tc>
          <w:tcPr>
            <w:tcW w:w="1312" w:type="dxa"/>
          </w:tcPr>
          <w:p w14:paraId="2FBA2699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</w:tcPr>
          <w:p w14:paraId="52A38A2C" w14:textId="77777777" w:rsidR="000F2E40" w:rsidRPr="00AE4F62" w:rsidRDefault="00E61DC1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66F89B17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663E83EF" w14:textId="728A102C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07585A65" w14:textId="359B52D5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63907DC0" w14:textId="22C5901F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39351D45" w14:textId="1036A778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45B0B6D5" w14:textId="1BC34E88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13679AF8" w14:textId="2762F042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</w:tc>
        <w:tc>
          <w:tcPr>
            <w:tcW w:w="630" w:type="dxa"/>
          </w:tcPr>
          <w:p w14:paraId="1C10CA8F" w14:textId="77777777"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PK</w:t>
            </w:r>
          </w:p>
          <w:p w14:paraId="4B378287" w14:textId="77777777" w:rsidR="002D2468" w:rsidRPr="00AE4F62" w:rsidRDefault="002D2468" w:rsidP="002D2468">
            <w:pPr>
              <w:rPr>
                <w:sz w:val="18"/>
                <w:szCs w:val="18"/>
              </w:rPr>
            </w:pPr>
          </w:p>
          <w:p w14:paraId="2B973FD3" w14:textId="77777777" w:rsidR="002D2468" w:rsidRPr="00AE4F62" w:rsidRDefault="002D2468" w:rsidP="002D2468">
            <w:pPr>
              <w:rPr>
                <w:sz w:val="18"/>
                <w:szCs w:val="18"/>
              </w:rPr>
            </w:pPr>
          </w:p>
          <w:p w14:paraId="64783FC4" w14:textId="77777777" w:rsidR="002D2468" w:rsidRPr="00AE4F62" w:rsidRDefault="002D2468" w:rsidP="002D2468">
            <w:pPr>
              <w:rPr>
                <w:sz w:val="18"/>
                <w:szCs w:val="18"/>
              </w:rPr>
            </w:pPr>
          </w:p>
          <w:p w14:paraId="7433324B" w14:textId="77777777" w:rsidR="002D2468" w:rsidRPr="00AE4F62" w:rsidRDefault="002D2468" w:rsidP="002D2468">
            <w:pPr>
              <w:rPr>
                <w:sz w:val="18"/>
                <w:szCs w:val="18"/>
              </w:rPr>
            </w:pPr>
          </w:p>
          <w:p w14:paraId="6B1D5D41" w14:textId="77777777" w:rsidR="002D2468" w:rsidRPr="00AE4F62" w:rsidRDefault="002D2468" w:rsidP="002D2468">
            <w:pPr>
              <w:rPr>
                <w:sz w:val="18"/>
                <w:szCs w:val="18"/>
              </w:rPr>
            </w:pPr>
          </w:p>
          <w:p w14:paraId="608F8A1C" w14:textId="77777777" w:rsidR="002D2468" w:rsidRPr="00AE4F62" w:rsidRDefault="002D2468" w:rsidP="002D2468">
            <w:pPr>
              <w:rPr>
                <w:sz w:val="18"/>
                <w:szCs w:val="18"/>
              </w:rPr>
            </w:pPr>
          </w:p>
          <w:p w14:paraId="08B0D857" w14:textId="7DB24BFB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FK</w:t>
            </w:r>
          </w:p>
        </w:tc>
        <w:tc>
          <w:tcPr>
            <w:tcW w:w="1800" w:type="dxa"/>
          </w:tcPr>
          <w:p w14:paraId="110E29DA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  <w:p w14:paraId="67685534" w14:textId="77777777" w:rsidR="002D2468" w:rsidRPr="00AE4F62" w:rsidRDefault="002D2468" w:rsidP="002D2468">
            <w:pPr>
              <w:rPr>
                <w:sz w:val="18"/>
                <w:szCs w:val="18"/>
              </w:rPr>
            </w:pPr>
          </w:p>
          <w:p w14:paraId="289990E5" w14:textId="77777777" w:rsidR="002D2468" w:rsidRPr="00AE4F62" w:rsidRDefault="002D2468" w:rsidP="002D2468">
            <w:pPr>
              <w:rPr>
                <w:sz w:val="18"/>
                <w:szCs w:val="18"/>
              </w:rPr>
            </w:pPr>
          </w:p>
          <w:p w14:paraId="26587556" w14:textId="77777777" w:rsidR="002D2468" w:rsidRPr="00AE4F62" w:rsidRDefault="002D2468" w:rsidP="002D2468">
            <w:pPr>
              <w:rPr>
                <w:sz w:val="18"/>
                <w:szCs w:val="18"/>
              </w:rPr>
            </w:pPr>
          </w:p>
          <w:p w14:paraId="2A9A3D69" w14:textId="77777777" w:rsidR="002D2468" w:rsidRPr="00AE4F62" w:rsidRDefault="002D2468" w:rsidP="002D2468">
            <w:pPr>
              <w:rPr>
                <w:sz w:val="18"/>
                <w:szCs w:val="18"/>
              </w:rPr>
            </w:pPr>
          </w:p>
          <w:p w14:paraId="7A329E76" w14:textId="77777777" w:rsidR="002D2468" w:rsidRPr="00AE4F62" w:rsidRDefault="002D2468" w:rsidP="002D2468">
            <w:pPr>
              <w:rPr>
                <w:sz w:val="18"/>
                <w:szCs w:val="18"/>
              </w:rPr>
            </w:pPr>
          </w:p>
          <w:p w14:paraId="02F6135A" w14:textId="77777777" w:rsidR="002D2468" w:rsidRPr="00AE4F62" w:rsidRDefault="002D2468" w:rsidP="002D2468">
            <w:pPr>
              <w:rPr>
                <w:sz w:val="18"/>
                <w:szCs w:val="18"/>
              </w:rPr>
            </w:pPr>
          </w:p>
          <w:p w14:paraId="03683695" w14:textId="35510830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source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</w:tc>
      </w:tr>
      <w:tr w:rsidR="000F2E40" w:rsidRPr="00AE4F62" w14:paraId="4FF051D8" w14:textId="77777777" w:rsidTr="00AE4F62">
        <w:tc>
          <w:tcPr>
            <w:tcW w:w="1368" w:type="dxa"/>
          </w:tcPr>
          <w:p w14:paraId="7F9C7FAB" w14:textId="77777777" w:rsidR="000F2E40" w:rsidRPr="00AE4F62" w:rsidRDefault="00AE4F62" w:rsidP="00AE4F62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phys</w:t>
            </w:r>
            <w:proofErr w:type="gramEnd"/>
            <w:r w:rsidRPr="00AE4F62">
              <w:rPr>
                <w:sz w:val="18"/>
                <w:szCs w:val="18"/>
              </w:rPr>
              <w:t>_loc</w:t>
            </w:r>
            <w:proofErr w:type="spellEnd"/>
          </w:p>
          <w:p w14:paraId="1302012E" w14:textId="64626394" w:rsidR="00AE4F62" w:rsidRPr="00AE4F62" w:rsidRDefault="00AE4F62" w:rsidP="00AE4F62">
            <w:pPr>
              <w:rPr>
                <w:sz w:val="18"/>
                <w:szCs w:val="18"/>
              </w:rPr>
            </w:pPr>
          </w:p>
        </w:tc>
        <w:tc>
          <w:tcPr>
            <w:tcW w:w="1914" w:type="dxa"/>
          </w:tcPr>
          <w:p w14:paraId="440728AF" w14:textId="2D931BC1" w:rsidR="000F2E40" w:rsidRPr="00AE4F62" w:rsidRDefault="000F2E40" w:rsidP="00AE4F62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id</w:t>
            </w:r>
            <w:proofErr w:type="gramEnd"/>
            <w:r w:rsidRPr="00AE4F62">
              <w:rPr>
                <w:sz w:val="18"/>
                <w:szCs w:val="18"/>
              </w:rPr>
              <w:t>_</w:t>
            </w:r>
            <w:r w:rsidR="00AE4F62" w:rsidRPr="00AE4F62">
              <w:rPr>
                <w:sz w:val="18"/>
                <w:szCs w:val="18"/>
              </w:rPr>
              <w:t>phys_loc</w:t>
            </w:r>
            <w:proofErr w:type="spellEnd"/>
          </w:p>
          <w:p w14:paraId="61B08F6C" w14:textId="77777777" w:rsidR="00AE4F62" w:rsidRPr="00AE4F62" w:rsidRDefault="00AE4F62" w:rsidP="00AE4F62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phys</w:t>
            </w:r>
            <w:proofErr w:type="gramEnd"/>
            <w:r w:rsidRPr="00AE4F62">
              <w:rPr>
                <w:sz w:val="18"/>
                <w:szCs w:val="18"/>
              </w:rPr>
              <w:t>_loc_name</w:t>
            </w:r>
            <w:proofErr w:type="spellEnd"/>
          </w:p>
          <w:p w14:paraId="064FA699" w14:textId="77777777" w:rsidR="00AE4F62" w:rsidRPr="00AE4F62" w:rsidRDefault="00AE4F62" w:rsidP="00AE4F62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phys</w:t>
            </w:r>
            <w:proofErr w:type="gramEnd"/>
            <w:r w:rsidRPr="00AE4F62">
              <w:rPr>
                <w:sz w:val="18"/>
                <w:szCs w:val="18"/>
              </w:rPr>
              <w:t>_loc_street</w:t>
            </w:r>
            <w:proofErr w:type="spellEnd"/>
          </w:p>
          <w:p w14:paraId="5DC43B32" w14:textId="77777777" w:rsidR="00AE4F62" w:rsidRPr="00AE4F62" w:rsidRDefault="00AE4F62" w:rsidP="00AE4F62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phys</w:t>
            </w:r>
            <w:proofErr w:type="gramEnd"/>
            <w:r w:rsidRPr="00AE4F62">
              <w:rPr>
                <w:sz w:val="18"/>
                <w:szCs w:val="18"/>
              </w:rPr>
              <w:t>_loc_city</w:t>
            </w:r>
            <w:proofErr w:type="spellEnd"/>
          </w:p>
          <w:p w14:paraId="7D723CE1" w14:textId="77777777" w:rsidR="00AE4F62" w:rsidRPr="00AE4F62" w:rsidRDefault="00AE4F62" w:rsidP="00AE4F62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phys</w:t>
            </w:r>
            <w:proofErr w:type="gramEnd"/>
            <w:r w:rsidRPr="00AE4F62">
              <w:rPr>
                <w:sz w:val="18"/>
                <w:szCs w:val="18"/>
              </w:rPr>
              <w:t>_loc_state</w:t>
            </w:r>
            <w:proofErr w:type="spellEnd"/>
          </w:p>
          <w:p w14:paraId="05085271" w14:textId="77777777" w:rsidR="00AE4F62" w:rsidRPr="00AE4F62" w:rsidRDefault="00AE4F62" w:rsidP="00AE4F62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phys</w:t>
            </w:r>
            <w:proofErr w:type="gramEnd"/>
            <w:r w:rsidRPr="00AE4F62">
              <w:rPr>
                <w:sz w:val="18"/>
                <w:szCs w:val="18"/>
              </w:rPr>
              <w:t>_loc_zip</w:t>
            </w:r>
            <w:proofErr w:type="spellEnd"/>
          </w:p>
          <w:p w14:paraId="710CB4E8" w14:textId="77777777" w:rsidR="00AE4F62" w:rsidRPr="00AE4F62" w:rsidRDefault="00AE4F62" w:rsidP="00AE4F62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lastRenderedPageBreak/>
              <w:t>phys</w:t>
            </w:r>
            <w:proofErr w:type="gramEnd"/>
            <w:r w:rsidRPr="00AE4F62">
              <w:rPr>
                <w:sz w:val="18"/>
                <w:szCs w:val="18"/>
              </w:rPr>
              <w:t>_loc_country</w:t>
            </w:r>
            <w:proofErr w:type="spellEnd"/>
          </w:p>
          <w:p w14:paraId="4EF3F111" w14:textId="7F55927C" w:rsidR="00AE4F62" w:rsidRPr="00AE4F62" w:rsidRDefault="00AE4F62" w:rsidP="00AE4F62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phys</w:t>
            </w:r>
            <w:proofErr w:type="gramEnd"/>
            <w:r w:rsidRPr="00AE4F62">
              <w:rPr>
                <w:sz w:val="18"/>
                <w:szCs w:val="18"/>
              </w:rPr>
              <w:t>_loc_phone</w:t>
            </w:r>
            <w:proofErr w:type="spellEnd"/>
          </w:p>
        </w:tc>
        <w:tc>
          <w:tcPr>
            <w:tcW w:w="5251" w:type="dxa"/>
          </w:tcPr>
          <w:p w14:paraId="10E19849" w14:textId="77777777" w:rsidR="000F2E40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lastRenderedPageBreak/>
              <w:t>Auto-generated, unique ID for each physical source record</w:t>
            </w:r>
          </w:p>
          <w:p w14:paraId="2ABE1E09" w14:textId="77777777" w:rsidR="00AE4F62" w:rsidRPr="00AE4F62" w:rsidRDefault="00AE4F62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Name of physical location (</w:t>
            </w:r>
            <w:proofErr w:type="spellStart"/>
            <w:r w:rsidRPr="00AE4F62">
              <w:rPr>
                <w:sz w:val="18"/>
                <w:szCs w:val="18"/>
              </w:rPr>
              <w:t>ie</w:t>
            </w:r>
            <w:proofErr w:type="spellEnd"/>
            <w:r w:rsidRPr="00AE4F62">
              <w:rPr>
                <w:sz w:val="18"/>
                <w:szCs w:val="18"/>
              </w:rPr>
              <w:t xml:space="preserve"> Michigan State U Libraries)</w:t>
            </w:r>
          </w:p>
          <w:p w14:paraId="5A9308C6" w14:textId="302456F2" w:rsidR="00AE4F62" w:rsidRPr="00AE4F62" w:rsidRDefault="00AE4F62" w:rsidP="002D2468">
            <w:pPr>
              <w:rPr>
                <w:sz w:val="18"/>
                <w:szCs w:val="18"/>
              </w:rPr>
            </w:pPr>
            <w:commentRangeStart w:id="3"/>
            <w:r w:rsidRPr="00AE4F62">
              <w:rPr>
                <w:sz w:val="18"/>
                <w:szCs w:val="18"/>
              </w:rPr>
              <w:t>Physical location street address</w:t>
            </w:r>
            <w:r>
              <w:rPr>
                <w:sz w:val="18"/>
                <w:szCs w:val="18"/>
              </w:rPr>
              <w:t xml:space="preserve"> </w:t>
            </w:r>
            <w:r w:rsidRPr="00AE4F62">
              <w:rPr>
                <w:sz w:val="18"/>
                <w:szCs w:val="18"/>
                <w:highlight w:val="yellow"/>
              </w:rPr>
              <w:t>(address fields needed?)</w:t>
            </w:r>
          </w:p>
          <w:p w14:paraId="6CCAC3B1" w14:textId="56ACB4FF" w:rsidR="00AE4F62" w:rsidRPr="00AE4F62" w:rsidRDefault="00AE4F62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Physical location city</w:t>
            </w:r>
          </w:p>
          <w:p w14:paraId="6E0EAC43" w14:textId="6F1B54DD" w:rsidR="00AE4F62" w:rsidRPr="00AE4F62" w:rsidRDefault="00AE4F62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Physical location state</w:t>
            </w:r>
          </w:p>
          <w:p w14:paraId="71046E3D" w14:textId="67D07289" w:rsidR="00AE4F62" w:rsidRPr="00AE4F62" w:rsidRDefault="00AE4F62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Physical location zip</w:t>
            </w:r>
          </w:p>
          <w:p w14:paraId="4B2C01C7" w14:textId="6312E816" w:rsidR="00AE4F62" w:rsidRPr="00AE4F62" w:rsidRDefault="00AE4F62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lastRenderedPageBreak/>
              <w:t>Physical location country</w:t>
            </w:r>
          </w:p>
          <w:commentRangeEnd w:id="3"/>
          <w:p w14:paraId="7F73EB38" w14:textId="30CD0655" w:rsidR="00AE4F62" w:rsidRPr="00AE4F62" w:rsidRDefault="006F56CA" w:rsidP="002D2468">
            <w:pPr>
              <w:rPr>
                <w:sz w:val="18"/>
                <w:szCs w:val="18"/>
              </w:rPr>
            </w:pPr>
            <w:r>
              <w:rPr>
                <w:rStyle w:val="CommentReference"/>
              </w:rPr>
              <w:commentReference w:id="3"/>
            </w:r>
            <w:r w:rsidR="00AE4F62" w:rsidRPr="00AE4F62">
              <w:rPr>
                <w:sz w:val="18"/>
                <w:szCs w:val="18"/>
              </w:rPr>
              <w:t>Physical location phone number</w:t>
            </w:r>
          </w:p>
        </w:tc>
        <w:tc>
          <w:tcPr>
            <w:tcW w:w="1312" w:type="dxa"/>
          </w:tcPr>
          <w:p w14:paraId="1D13BF94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</w:tcPr>
          <w:p w14:paraId="19A94A8A" w14:textId="01FB1941" w:rsidR="000F2E40" w:rsidRPr="00AE4F62" w:rsidRDefault="00E61DC1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</w:tc>
        <w:tc>
          <w:tcPr>
            <w:tcW w:w="630" w:type="dxa"/>
          </w:tcPr>
          <w:p w14:paraId="0E9D4556" w14:textId="53DF3296"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PK</w:t>
            </w:r>
          </w:p>
        </w:tc>
        <w:tc>
          <w:tcPr>
            <w:tcW w:w="1800" w:type="dxa"/>
          </w:tcPr>
          <w:p w14:paraId="4279A65F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</w:tr>
      <w:tr w:rsidR="000F2E40" w:rsidRPr="00AE4F62" w14:paraId="33D6FFC6" w14:textId="77777777" w:rsidTr="00AE4F62">
        <w:tc>
          <w:tcPr>
            <w:tcW w:w="1368" w:type="dxa"/>
          </w:tcPr>
          <w:p w14:paraId="5180A24F" w14:textId="724CFDAA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lastRenderedPageBreak/>
              <w:t>letter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</w:tc>
        <w:tc>
          <w:tcPr>
            <w:tcW w:w="1914" w:type="dxa"/>
          </w:tcPr>
          <w:p w14:paraId="4EDF9E8B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id</w:t>
            </w:r>
            <w:proofErr w:type="gramEnd"/>
            <w:r w:rsidRPr="00AE4F62">
              <w:rPr>
                <w:sz w:val="18"/>
                <w:szCs w:val="18"/>
              </w:rPr>
              <w:t>_letter_dim</w:t>
            </w:r>
            <w:proofErr w:type="spellEnd"/>
          </w:p>
          <w:p w14:paraId="73D21F46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letter</w:t>
            </w:r>
            <w:proofErr w:type="gramEnd"/>
            <w:r w:rsidRPr="00AE4F62">
              <w:rPr>
                <w:sz w:val="18"/>
                <w:szCs w:val="18"/>
              </w:rPr>
              <w:t>_title</w:t>
            </w:r>
            <w:proofErr w:type="spellEnd"/>
          </w:p>
          <w:p w14:paraId="5F06A608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gramStart"/>
            <w:r w:rsidRPr="00AE4F62">
              <w:rPr>
                <w:sz w:val="18"/>
                <w:szCs w:val="18"/>
              </w:rPr>
              <w:t>salutation</w:t>
            </w:r>
            <w:proofErr w:type="gramEnd"/>
          </w:p>
          <w:p w14:paraId="1D1C6670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gramStart"/>
            <w:r w:rsidRPr="00AE4F62">
              <w:rPr>
                <w:sz w:val="18"/>
                <w:szCs w:val="18"/>
              </w:rPr>
              <w:t>closing</w:t>
            </w:r>
            <w:proofErr w:type="gramEnd"/>
          </w:p>
          <w:p w14:paraId="65928EE2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letter</w:t>
            </w:r>
            <w:proofErr w:type="gramEnd"/>
            <w:r w:rsidRPr="00AE4F62">
              <w:rPr>
                <w:sz w:val="18"/>
                <w:szCs w:val="18"/>
              </w:rPr>
              <w:t>_text</w:t>
            </w:r>
            <w:proofErr w:type="spellEnd"/>
          </w:p>
          <w:p w14:paraId="428056C8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letter</w:t>
            </w:r>
            <w:proofErr w:type="gramEnd"/>
            <w:r w:rsidRPr="00AE4F62">
              <w:rPr>
                <w:sz w:val="18"/>
                <w:szCs w:val="18"/>
              </w:rPr>
              <w:t>_pg_title</w:t>
            </w:r>
            <w:proofErr w:type="spellEnd"/>
          </w:p>
        </w:tc>
        <w:tc>
          <w:tcPr>
            <w:tcW w:w="5251" w:type="dxa"/>
          </w:tcPr>
          <w:p w14:paraId="508E18F6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Auto-generated, unique ID for each letter record</w:t>
            </w:r>
          </w:p>
          <w:p w14:paraId="76607B31" w14:textId="77777777" w:rsidR="000F2E40" w:rsidRPr="00AE4F62" w:rsidRDefault="00395D65" w:rsidP="002D2468">
            <w:pPr>
              <w:rPr>
                <w:sz w:val="18"/>
                <w:szCs w:val="18"/>
              </w:rPr>
            </w:pPr>
            <w:commentRangeStart w:id="4"/>
            <w:r w:rsidRPr="00AE4F62">
              <w:rPr>
                <w:sz w:val="18"/>
                <w:szCs w:val="18"/>
                <w:highlight w:val="yellow"/>
              </w:rPr>
              <w:t>Unique letter title</w:t>
            </w:r>
            <w:commentRangeEnd w:id="4"/>
            <w:r w:rsidR="006F56CA">
              <w:rPr>
                <w:rStyle w:val="CommentReference"/>
              </w:rPr>
              <w:commentReference w:id="4"/>
            </w:r>
          </w:p>
          <w:p w14:paraId="6E63013B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Salutation of letter</w:t>
            </w:r>
          </w:p>
          <w:p w14:paraId="67332D24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Closing line of letter</w:t>
            </w:r>
          </w:p>
          <w:p w14:paraId="3157AFE5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Full text of letter</w:t>
            </w:r>
          </w:p>
          <w:p w14:paraId="0C03BAAA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Title of letter page found on</w:t>
            </w:r>
          </w:p>
        </w:tc>
        <w:tc>
          <w:tcPr>
            <w:tcW w:w="1312" w:type="dxa"/>
          </w:tcPr>
          <w:p w14:paraId="061CB067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</w:tcPr>
          <w:p w14:paraId="19A7D684" w14:textId="77777777" w:rsidR="000F2E40" w:rsidRPr="00AE4F62" w:rsidRDefault="00E61DC1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56DD44D1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55CDB99F" w14:textId="2EA88A21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5056E992" w14:textId="12C7DBD9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314B5F0E" w14:textId="1849CEBA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15A80C14" w14:textId="338A6DD5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</w:tc>
        <w:tc>
          <w:tcPr>
            <w:tcW w:w="630" w:type="dxa"/>
          </w:tcPr>
          <w:p w14:paraId="6AE418A1" w14:textId="34A494F6"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PK</w:t>
            </w:r>
          </w:p>
        </w:tc>
        <w:tc>
          <w:tcPr>
            <w:tcW w:w="1800" w:type="dxa"/>
          </w:tcPr>
          <w:p w14:paraId="4B91CFA0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</w:tr>
      <w:tr w:rsidR="000F2E40" w:rsidRPr="00AE4F62" w14:paraId="345E6D40" w14:textId="77777777" w:rsidTr="00AE4F62">
        <w:tc>
          <w:tcPr>
            <w:tcW w:w="1368" w:type="dxa"/>
          </w:tcPr>
          <w:p w14:paraId="5A1F0FD1" w14:textId="01A5EEFB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review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</w:tc>
        <w:tc>
          <w:tcPr>
            <w:tcW w:w="1914" w:type="dxa"/>
          </w:tcPr>
          <w:p w14:paraId="74AEAA4D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id</w:t>
            </w:r>
            <w:proofErr w:type="gramEnd"/>
            <w:r w:rsidRPr="00AE4F62">
              <w:rPr>
                <w:sz w:val="18"/>
                <w:szCs w:val="18"/>
              </w:rPr>
              <w:t>_review_dim</w:t>
            </w:r>
            <w:proofErr w:type="spellEnd"/>
          </w:p>
          <w:p w14:paraId="6BC842F5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review</w:t>
            </w:r>
            <w:proofErr w:type="gramEnd"/>
            <w:r w:rsidRPr="00AE4F62">
              <w:rPr>
                <w:sz w:val="18"/>
                <w:szCs w:val="18"/>
              </w:rPr>
              <w:t>_title</w:t>
            </w:r>
            <w:proofErr w:type="spellEnd"/>
          </w:p>
          <w:p w14:paraId="7CBD9BEC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review</w:t>
            </w:r>
            <w:proofErr w:type="gramEnd"/>
            <w:r w:rsidRPr="00AE4F62">
              <w:rPr>
                <w:sz w:val="18"/>
                <w:szCs w:val="18"/>
              </w:rPr>
              <w:t>_text</w:t>
            </w:r>
            <w:proofErr w:type="spellEnd"/>
          </w:p>
        </w:tc>
        <w:tc>
          <w:tcPr>
            <w:tcW w:w="5251" w:type="dxa"/>
          </w:tcPr>
          <w:p w14:paraId="1113B4BB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Auto-generated, unique ID for each review record</w:t>
            </w:r>
          </w:p>
          <w:p w14:paraId="3C09377C" w14:textId="77777777" w:rsidR="000F2E40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Title of review</w:t>
            </w:r>
          </w:p>
          <w:p w14:paraId="48A269D0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Full text of review</w:t>
            </w:r>
          </w:p>
        </w:tc>
        <w:tc>
          <w:tcPr>
            <w:tcW w:w="1312" w:type="dxa"/>
          </w:tcPr>
          <w:p w14:paraId="19C21B45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</w:tcPr>
          <w:p w14:paraId="60A464BC" w14:textId="77777777" w:rsidR="000F2E40" w:rsidRPr="00AE4F62" w:rsidRDefault="00E61DC1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1DB970C4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469CDD37" w14:textId="628C8691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</w:tc>
        <w:tc>
          <w:tcPr>
            <w:tcW w:w="630" w:type="dxa"/>
          </w:tcPr>
          <w:p w14:paraId="0ADF54D6" w14:textId="1DBC6998"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PK</w:t>
            </w:r>
          </w:p>
        </w:tc>
        <w:tc>
          <w:tcPr>
            <w:tcW w:w="1800" w:type="dxa"/>
          </w:tcPr>
          <w:p w14:paraId="34C63EA7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</w:tr>
      <w:tr w:rsidR="000F2E40" w:rsidRPr="00AE4F62" w14:paraId="5497B369" w14:textId="77777777" w:rsidTr="00AE4F62">
        <w:tc>
          <w:tcPr>
            <w:tcW w:w="1368" w:type="dxa"/>
          </w:tcPr>
          <w:p w14:paraId="25920F43" w14:textId="6E27DB54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contest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</w:tc>
        <w:tc>
          <w:tcPr>
            <w:tcW w:w="1914" w:type="dxa"/>
          </w:tcPr>
          <w:p w14:paraId="6F603D1A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id</w:t>
            </w:r>
            <w:proofErr w:type="gramEnd"/>
            <w:r w:rsidRPr="00AE4F62">
              <w:rPr>
                <w:sz w:val="18"/>
                <w:szCs w:val="18"/>
              </w:rPr>
              <w:t>_contest_dim</w:t>
            </w:r>
            <w:proofErr w:type="spellEnd"/>
          </w:p>
          <w:p w14:paraId="5A14FE63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contest</w:t>
            </w:r>
            <w:proofErr w:type="gramEnd"/>
            <w:r w:rsidRPr="00AE4F62">
              <w:rPr>
                <w:sz w:val="18"/>
                <w:szCs w:val="18"/>
              </w:rPr>
              <w:t>_name</w:t>
            </w:r>
            <w:proofErr w:type="spellEnd"/>
          </w:p>
          <w:p w14:paraId="72700430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contest</w:t>
            </w:r>
            <w:proofErr w:type="gramEnd"/>
            <w:r w:rsidRPr="00AE4F62">
              <w:rPr>
                <w:sz w:val="18"/>
                <w:szCs w:val="18"/>
              </w:rPr>
              <w:t>_desc</w:t>
            </w:r>
            <w:proofErr w:type="spellEnd"/>
          </w:p>
          <w:p w14:paraId="4E5D98AD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contest</w:t>
            </w:r>
            <w:proofErr w:type="gramEnd"/>
            <w:r w:rsidRPr="00AE4F62">
              <w:rPr>
                <w:sz w:val="18"/>
                <w:szCs w:val="18"/>
              </w:rPr>
              <w:t>_affiliation</w:t>
            </w:r>
            <w:proofErr w:type="spellEnd"/>
          </w:p>
        </w:tc>
        <w:tc>
          <w:tcPr>
            <w:tcW w:w="5251" w:type="dxa"/>
          </w:tcPr>
          <w:p w14:paraId="77B70CC5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Auto-generated, unique ID for each contest record</w:t>
            </w:r>
          </w:p>
          <w:p w14:paraId="4471DF4C" w14:textId="77777777" w:rsidR="000F2E40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Contest name</w:t>
            </w:r>
          </w:p>
          <w:p w14:paraId="5F9038A7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Description of contest</w:t>
            </w:r>
          </w:p>
          <w:p w14:paraId="3ADA5AE6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 xml:space="preserve">Contest affiliation (series name, fanzine name, </w:t>
            </w:r>
            <w:proofErr w:type="spellStart"/>
            <w:r w:rsidRPr="00AE4F62">
              <w:rPr>
                <w:sz w:val="18"/>
                <w:szCs w:val="18"/>
              </w:rPr>
              <w:t>etc</w:t>
            </w:r>
            <w:proofErr w:type="spellEnd"/>
            <w:r w:rsidRPr="00AE4F62">
              <w:rPr>
                <w:sz w:val="18"/>
                <w:szCs w:val="18"/>
              </w:rPr>
              <w:t>)</w:t>
            </w:r>
          </w:p>
        </w:tc>
        <w:tc>
          <w:tcPr>
            <w:tcW w:w="1312" w:type="dxa"/>
          </w:tcPr>
          <w:p w14:paraId="65DE0989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</w:tcPr>
          <w:p w14:paraId="0A161457" w14:textId="77777777" w:rsidR="000F2E40" w:rsidRPr="00AE4F62" w:rsidRDefault="00E61DC1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0C16F399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7DD9730A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1220C0C3" w14:textId="3C94356C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</w:tc>
        <w:tc>
          <w:tcPr>
            <w:tcW w:w="630" w:type="dxa"/>
          </w:tcPr>
          <w:p w14:paraId="0D8FB336" w14:textId="602BB87E"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PK</w:t>
            </w:r>
          </w:p>
        </w:tc>
        <w:tc>
          <w:tcPr>
            <w:tcW w:w="1800" w:type="dxa"/>
          </w:tcPr>
          <w:p w14:paraId="5CDAE533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</w:tr>
      <w:tr w:rsidR="000F2E40" w:rsidRPr="00AE4F62" w14:paraId="3E87882E" w14:textId="77777777" w:rsidTr="00AE4F62">
        <w:tc>
          <w:tcPr>
            <w:tcW w:w="1368" w:type="dxa"/>
          </w:tcPr>
          <w:p w14:paraId="5ACAB3D6" w14:textId="1A1F4484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club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</w:tc>
        <w:tc>
          <w:tcPr>
            <w:tcW w:w="1914" w:type="dxa"/>
          </w:tcPr>
          <w:p w14:paraId="2D61F9C7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id</w:t>
            </w:r>
            <w:proofErr w:type="gramEnd"/>
            <w:r w:rsidRPr="00AE4F62">
              <w:rPr>
                <w:sz w:val="18"/>
                <w:szCs w:val="18"/>
              </w:rPr>
              <w:t>_club_dim</w:t>
            </w:r>
            <w:proofErr w:type="spellEnd"/>
          </w:p>
          <w:p w14:paraId="22B80363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fan</w:t>
            </w:r>
            <w:proofErr w:type="gramEnd"/>
            <w:r w:rsidRPr="00AE4F62">
              <w:rPr>
                <w:sz w:val="18"/>
                <w:szCs w:val="18"/>
              </w:rPr>
              <w:t>_club_name</w:t>
            </w:r>
            <w:proofErr w:type="spellEnd"/>
          </w:p>
          <w:p w14:paraId="0866BA5F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fan</w:t>
            </w:r>
            <w:proofErr w:type="gramEnd"/>
            <w:r w:rsidRPr="00AE4F62">
              <w:rPr>
                <w:sz w:val="18"/>
                <w:szCs w:val="18"/>
              </w:rPr>
              <w:t>_club_abbr</w:t>
            </w:r>
            <w:proofErr w:type="spellEnd"/>
          </w:p>
          <w:p w14:paraId="680873F9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club</w:t>
            </w:r>
            <w:proofErr w:type="gramEnd"/>
            <w:r w:rsidRPr="00AE4F62">
              <w:rPr>
                <w:sz w:val="18"/>
                <w:szCs w:val="18"/>
              </w:rPr>
              <w:t>_association</w:t>
            </w:r>
            <w:proofErr w:type="spellEnd"/>
          </w:p>
        </w:tc>
        <w:tc>
          <w:tcPr>
            <w:tcW w:w="5251" w:type="dxa"/>
          </w:tcPr>
          <w:p w14:paraId="275610C5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Auto-generated, unique ID for each fan club record</w:t>
            </w:r>
          </w:p>
          <w:p w14:paraId="2BCE0BF7" w14:textId="77777777" w:rsidR="000F2E40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 xml:space="preserve">Fan club name (ex - Friends of </w:t>
            </w:r>
            <w:proofErr w:type="spellStart"/>
            <w:r w:rsidRPr="00AE4F62">
              <w:rPr>
                <w:sz w:val="18"/>
                <w:szCs w:val="18"/>
              </w:rPr>
              <w:t>Ol</w:t>
            </w:r>
            <w:proofErr w:type="spellEnd"/>
            <w:r w:rsidRPr="00AE4F62">
              <w:rPr>
                <w:sz w:val="18"/>
                <w:szCs w:val="18"/>
              </w:rPr>
              <w:t>’ Marvel)</w:t>
            </w:r>
          </w:p>
          <w:p w14:paraId="1AADD7A0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Abbreviation of fan club name (ex – FOOM)</w:t>
            </w:r>
          </w:p>
          <w:p w14:paraId="1A35E740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 xml:space="preserve">Fan club association (series name, publisher, </w:t>
            </w:r>
            <w:proofErr w:type="spellStart"/>
            <w:r w:rsidRPr="00AE4F62">
              <w:rPr>
                <w:sz w:val="18"/>
                <w:szCs w:val="18"/>
              </w:rPr>
              <w:t>etc</w:t>
            </w:r>
            <w:proofErr w:type="spellEnd"/>
            <w:r w:rsidRPr="00AE4F62">
              <w:rPr>
                <w:sz w:val="18"/>
                <w:szCs w:val="18"/>
              </w:rPr>
              <w:t>)</w:t>
            </w:r>
          </w:p>
        </w:tc>
        <w:tc>
          <w:tcPr>
            <w:tcW w:w="1312" w:type="dxa"/>
          </w:tcPr>
          <w:p w14:paraId="20F538BA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</w:tcPr>
          <w:p w14:paraId="1CD2564A" w14:textId="77777777" w:rsidR="000F2E40" w:rsidRPr="00AE4F62" w:rsidRDefault="00E61DC1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4C45177E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3B679706" w14:textId="44135014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7A8DED11" w14:textId="10198E5C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</w:tc>
        <w:tc>
          <w:tcPr>
            <w:tcW w:w="630" w:type="dxa"/>
          </w:tcPr>
          <w:p w14:paraId="31CC998A" w14:textId="0851B688"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PK</w:t>
            </w:r>
          </w:p>
        </w:tc>
        <w:tc>
          <w:tcPr>
            <w:tcW w:w="1800" w:type="dxa"/>
          </w:tcPr>
          <w:p w14:paraId="112B206C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</w:tr>
      <w:tr w:rsidR="000F2E40" w:rsidRPr="00AE4F62" w14:paraId="183324F0" w14:textId="77777777" w:rsidTr="00AE4F62">
        <w:tc>
          <w:tcPr>
            <w:tcW w:w="1368" w:type="dxa"/>
          </w:tcPr>
          <w:p w14:paraId="70802858" w14:textId="11A328F9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meeting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</w:tc>
        <w:tc>
          <w:tcPr>
            <w:tcW w:w="1914" w:type="dxa"/>
          </w:tcPr>
          <w:p w14:paraId="7F98BDCA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id</w:t>
            </w:r>
            <w:proofErr w:type="gramEnd"/>
            <w:r w:rsidRPr="00AE4F62">
              <w:rPr>
                <w:sz w:val="18"/>
                <w:szCs w:val="18"/>
              </w:rPr>
              <w:t>_meeting_dim</w:t>
            </w:r>
            <w:proofErr w:type="spellEnd"/>
          </w:p>
          <w:p w14:paraId="21B5D81C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mtg</w:t>
            </w:r>
            <w:proofErr w:type="gramEnd"/>
            <w:r w:rsidRPr="00AE4F62">
              <w:rPr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5251" w:type="dxa"/>
          </w:tcPr>
          <w:p w14:paraId="58306909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Auto-generated, unique ID for each meeting record</w:t>
            </w:r>
          </w:p>
          <w:p w14:paraId="31DACB0B" w14:textId="77777777" w:rsidR="000F2E40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Name of meeting (San Diego Comic Convention, etc.)</w:t>
            </w:r>
          </w:p>
          <w:p w14:paraId="543A6751" w14:textId="31AC2BA8" w:rsidR="00AE4F62" w:rsidRPr="00AE4F62" w:rsidRDefault="00AE4F62" w:rsidP="002D2468">
            <w:pPr>
              <w:rPr>
                <w:i/>
                <w:sz w:val="18"/>
                <w:szCs w:val="18"/>
              </w:rPr>
            </w:pPr>
            <w:r w:rsidRPr="00AE4F62">
              <w:rPr>
                <w:i/>
                <w:sz w:val="18"/>
                <w:szCs w:val="18"/>
              </w:rPr>
              <w:t xml:space="preserve">Connect to location through </w:t>
            </w:r>
            <w:proofErr w:type="spellStart"/>
            <w:r w:rsidRPr="00AE4F62">
              <w:rPr>
                <w:i/>
                <w:sz w:val="18"/>
                <w:szCs w:val="18"/>
              </w:rPr>
              <w:t>activity_fact</w:t>
            </w:r>
            <w:proofErr w:type="spellEnd"/>
          </w:p>
        </w:tc>
        <w:tc>
          <w:tcPr>
            <w:tcW w:w="1312" w:type="dxa"/>
          </w:tcPr>
          <w:p w14:paraId="5F9A8197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</w:tcPr>
          <w:p w14:paraId="3F771658" w14:textId="77777777" w:rsidR="000F2E40" w:rsidRPr="00AE4F62" w:rsidRDefault="00E61DC1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456A5EAA" w14:textId="56A10D4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</w:tc>
        <w:tc>
          <w:tcPr>
            <w:tcW w:w="630" w:type="dxa"/>
          </w:tcPr>
          <w:p w14:paraId="1CBE6D50" w14:textId="41D44371"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PK</w:t>
            </w:r>
          </w:p>
        </w:tc>
        <w:tc>
          <w:tcPr>
            <w:tcW w:w="1800" w:type="dxa"/>
          </w:tcPr>
          <w:p w14:paraId="50744976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</w:tr>
      <w:tr w:rsidR="000F2E40" w:rsidRPr="00AE4F62" w14:paraId="2667ADF0" w14:textId="77777777" w:rsidTr="00AE4F62">
        <w:tc>
          <w:tcPr>
            <w:tcW w:w="1368" w:type="dxa"/>
          </w:tcPr>
          <w:p w14:paraId="7D1CC255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editorial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</w:tc>
        <w:tc>
          <w:tcPr>
            <w:tcW w:w="1914" w:type="dxa"/>
          </w:tcPr>
          <w:p w14:paraId="53582B18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ed</w:t>
            </w:r>
            <w:proofErr w:type="gramEnd"/>
            <w:r w:rsidRPr="00AE4F62">
              <w:rPr>
                <w:sz w:val="18"/>
                <w:szCs w:val="18"/>
              </w:rPr>
              <w:t>_editorial_dim</w:t>
            </w:r>
            <w:proofErr w:type="spellEnd"/>
          </w:p>
        </w:tc>
        <w:tc>
          <w:tcPr>
            <w:tcW w:w="5251" w:type="dxa"/>
          </w:tcPr>
          <w:p w14:paraId="787A0711" w14:textId="77777777" w:rsidR="000F2E40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Auto-generated, unique ID for each editorial record</w:t>
            </w:r>
          </w:p>
        </w:tc>
        <w:tc>
          <w:tcPr>
            <w:tcW w:w="1312" w:type="dxa"/>
          </w:tcPr>
          <w:p w14:paraId="7C6DFEB9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</w:tcPr>
          <w:p w14:paraId="22D2009C" w14:textId="05B7D5D5" w:rsidR="000F2E40" w:rsidRPr="00AE4F62" w:rsidRDefault="00E61DC1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</w:tc>
        <w:tc>
          <w:tcPr>
            <w:tcW w:w="630" w:type="dxa"/>
          </w:tcPr>
          <w:p w14:paraId="6D6E2ED2" w14:textId="072C1D32"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PK</w:t>
            </w:r>
          </w:p>
        </w:tc>
        <w:tc>
          <w:tcPr>
            <w:tcW w:w="1800" w:type="dxa"/>
          </w:tcPr>
          <w:p w14:paraId="37071970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</w:tr>
      <w:tr w:rsidR="000F2E40" w:rsidRPr="00AE4F62" w14:paraId="6D338550" w14:textId="77777777" w:rsidTr="00AE4F62">
        <w:tc>
          <w:tcPr>
            <w:tcW w:w="1368" w:type="dxa"/>
          </w:tcPr>
          <w:p w14:paraId="72889844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classified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</w:tc>
        <w:tc>
          <w:tcPr>
            <w:tcW w:w="1914" w:type="dxa"/>
          </w:tcPr>
          <w:p w14:paraId="7D465EDD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id</w:t>
            </w:r>
            <w:proofErr w:type="gramEnd"/>
            <w:r w:rsidRPr="00AE4F62">
              <w:rPr>
                <w:sz w:val="18"/>
                <w:szCs w:val="18"/>
              </w:rPr>
              <w:t>_classified_dim</w:t>
            </w:r>
            <w:proofErr w:type="spellEnd"/>
          </w:p>
          <w:p w14:paraId="0FB22F5C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classified</w:t>
            </w:r>
            <w:proofErr w:type="gramEnd"/>
            <w:r w:rsidRPr="00AE4F62">
              <w:rPr>
                <w:sz w:val="18"/>
                <w:szCs w:val="18"/>
              </w:rPr>
              <w:t>_title</w:t>
            </w:r>
            <w:proofErr w:type="spellEnd"/>
          </w:p>
          <w:p w14:paraId="41CFA5A1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classified</w:t>
            </w:r>
            <w:proofErr w:type="gramEnd"/>
            <w:r w:rsidRPr="00AE4F62">
              <w:rPr>
                <w:sz w:val="18"/>
                <w:szCs w:val="18"/>
              </w:rPr>
              <w:t>_info</w:t>
            </w:r>
            <w:proofErr w:type="spellEnd"/>
          </w:p>
        </w:tc>
        <w:tc>
          <w:tcPr>
            <w:tcW w:w="5251" w:type="dxa"/>
          </w:tcPr>
          <w:p w14:paraId="5611D6B9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Auto-generated, unique ID for each classified record</w:t>
            </w:r>
          </w:p>
          <w:p w14:paraId="05674AC2" w14:textId="77777777" w:rsidR="000F2E40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Title of classified</w:t>
            </w:r>
          </w:p>
          <w:p w14:paraId="66AB95E4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Information included in classified</w:t>
            </w:r>
          </w:p>
        </w:tc>
        <w:tc>
          <w:tcPr>
            <w:tcW w:w="1312" w:type="dxa"/>
          </w:tcPr>
          <w:p w14:paraId="5FA24C7A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</w:tcPr>
          <w:p w14:paraId="7B87386D" w14:textId="77777777" w:rsidR="000F2E40" w:rsidRPr="00AE4F62" w:rsidRDefault="00E61DC1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0D8CB36C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705CDFCD" w14:textId="5133215F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</w:tc>
        <w:tc>
          <w:tcPr>
            <w:tcW w:w="630" w:type="dxa"/>
          </w:tcPr>
          <w:p w14:paraId="3602A280" w14:textId="4268C428"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PK</w:t>
            </w:r>
          </w:p>
        </w:tc>
        <w:tc>
          <w:tcPr>
            <w:tcW w:w="1800" w:type="dxa"/>
          </w:tcPr>
          <w:p w14:paraId="1E20D90D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</w:tr>
      <w:tr w:rsidR="000F2E40" w:rsidRPr="00AE4F62" w14:paraId="3EEB2259" w14:textId="77777777" w:rsidTr="00AE4F62">
        <w:tc>
          <w:tcPr>
            <w:tcW w:w="1368" w:type="dxa"/>
          </w:tcPr>
          <w:p w14:paraId="6C8E33BD" w14:textId="69CBF998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pen</w:t>
            </w:r>
            <w:proofErr w:type="gramEnd"/>
            <w:r w:rsidRPr="00AE4F62">
              <w:rPr>
                <w:sz w:val="18"/>
                <w:szCs w:val="18"/>
              </w:rPr>
              <w:t>_pals_dim</w:t>
            </w:r>
            <w:proofErr w:type="spellEnd"/>
          </w:p>
        </w:tc>
        <w:tc>
          <w:tcPr>
            <w:tcW w:w="1914" w:type="dxa"/>
          </w:tcPr>
          <w:p w14:paraId="2663C63C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id</w:t>
            </w:r>
            <w:proofErr w:type="gramEnd"/>
            <w:r w:rsidRPr="00AE4F62">
              <w:rPr>
                <w:sz w:val="18"/>
                <w:szCs w:val="18"/>
              </w:rPr>
              <w:t>_pen_pals_dim</w:t>
            </w:r>
            <w:proofErr w:type="spellEnd"/>
          </w:p>
          <w:p w14:paraId="5CB8A6EA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column</w:t>
            </w:r>
            <w:proofErr w:type="gramEnd"/>
            <w:r w:rsidRPr="00AE4F62">
              <w:rPr>
                <w:sz w:val="18"/>
                <w:szCs w:val="18"/>
              </w:rPr>
              <w:t>_title</w:t>
            </w:r>
            <w:proofErr w:type="spellEnd"/>
          </w:p>
          <w:p w14:paraId="32E844E9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penpals</w:t>
            </w:r>
            <w:proofErr w:type="gramEnd"/>
            <w:r w:rsidRPr="00AE4F62">
              <w:rPr>
                <w:sz w:val="18"/>
                <w:szCs w:val="18"/>
              </w:rPr>
              <w:t>_desc</w:t>
            </w:r>
            <w:proofErr w:type="spellEnd"/>
          </w:p>
        </w:tc>
        <w:tc>
          <w:tcPr>
            <w:tcW w:w="5251" w:type="dxa"/>
          </w:tcPr>
          <w:p w14:paraId="13A879AF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Auto-generated, unique ID for each pen pals record</w:t>
            </w:r>
          </w:p>
          <w:p w14:paraId="4150FCA6" w14:textId="77777777" w:rsidR="000F2E40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Title of pen pals column</w:t>
            </w:r>
          </w:p>
          <w:p w14:paraId="5AF9507C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commentRangeStart w:id="5"/>
            <w:r w:rsidRPr="00AE4F62">
              <w:rPr>
                <w:sz w:val="18"/>
                <w:szCs w:val="18"/>
                <w:highlight w:val="yellow"/>
              </w:rPr>
              <w:t>Description of pen pals (each name?)</w:t>
            </w:r>
            <w:commentRangeEnd w:id="5"/>
            <w:r w:rsidR="006F56CA">
              <w:rPr>
                <w:rStyle w:val="CommentReference"/>
              </w:rPr>
              <w:commentReference w:id="5"/>
            </w:r>
          </w:p>
        </w:tc>
        <w:tc>
          <w:tcPr>
            <w:tcW w:w="1312" w:type="dxa"/>
          </w:tcPr>
          <w:p w14:paraId="29917945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</w:tcPr>
          <w:p w14:paraId="31941B98" w14:textId="77777777" w:rsidR="000F2E40" w:rsidRPr="00AE4F62" w:rsidRDefault="00E61DC1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33F3DC38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4CE605D6" w14:textId="2D5418BA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?</w:t>
            </w:r>
          </w:p>
        </w:tc>
        <w:tc>
          <w:tcPr>
            <w:tcW w:w="630" w:type="dxa"/>
          </w:tcPr>
          <w:p w14:paraId="2F7ABE4E" w14:textId="483A06D3"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PK</w:t>
            </w:r>
          </w:p>
        </w:tc>
        <w:tc>
          <w:tcPr>
            <w:tcW w:w="1800" w:type="dxa"/>
          </w:tcPr>
          <w:p w14:paraId="12E38ED4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</w:tr>
      <w:tr w:rsidR="000F2E40" w:rsidRPr="00AE4F62" w14:paraId="521B9B05" w14:textId="77777777" w:rsidTr="00AE4F62">
        <w:tc>
          <w:tcPr>
            <w:tcW w:w="1368" w:type="dxa"/>
          </w:tcPr>
          <w:p w14:paraId="5D91872C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traces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</w:tc>
        <w:tc>
          <w:tcPr>
            <w:tcW w:w="1914" w:type="dxa"/>
          </w:tcPr>
          <w:p w14:paraId="32FB90D5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id</w:t>
            </w:r>
            <w:proofErr w:type="gramEnd"/>
            <w:r w:rsidRPr="00AE4F62">
              <w:rPr>
                <w:sz w:val="18"/>
                <w:szCs w:val="18"/>
              </w:rPr>
              <w:t>_traces_dim</w:t>
            </w:r>
            <w:proofErr w:type="spellEnd"/>
          </w:p>
          <w:p w14:paraId="77EFF9CB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traces</w:t>
            </w:r>
            <w:proofErr w:type="gramEnd"/>
            <w:r w:rsidRPr="00AE4F62">
              <w:rPr>
                <w:sz w:val="18"/>
                <w:szCs w:val="18"/>
              </w:rPr>
              <w:t>_col_title</w:t>
            </w:r>
            <w:proofErr w:type="spellEnd"/>
          </w:p>
          <w:p w14:paraId="4C4EC659" w14:textId="77777777" w:rsidR="000F2E40" w:rsidRPr="00AE4F62" w:rsidRDefault="000F2E40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traces</w:t>
            </w:r>
            <w:proofErr w:type="gramEnd"/>
            <w:r w:rsidRPr="00AE4F62">
              <w:rPr>
                <w:sz w:val="18"/>
                <w:szCs w:val="18"/>
              </w:rPr>
              <w:t>_desc</w:t>
            </w:r>
            <w:proofErr w:type="spellEnd"/>
          </w:p>
        </w:tc>
        <w:tc>
          <w:tcPr>
            <w:tcW w:w="5251" w:type="dxa"/>
          </w:tcPr>
          <w:p w14:paraId="051C29DD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Auto-generated, unique ID for each traces record</w:t>
            </w:r>
          </w:p>
          <w:p w14:paraId="247EBB7C" w14:textId="77777777" w:rsidR="000F2E40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Title of traces column</w:t>
            </w:r>
          </w:p>
          <w:p w14:paraId="2CEB405E" w14:textId="77777777" w:rsidR="00395D65" w:rsidRPr="00AE4F62" w:rsidRDefault="00395D65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Description of trace</w:t>
            </w:r>
          </w:p>
        </w:tc>
        <w:tc>
          <w:tcPr>
            <w:tcW w:w="1312" w:type="dxa"/>
          </w:tcPr>
          <w:p w14:paraId="58111217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</w:tcPr>
          <w:p w14:paraId="29C8B083" w14:textId="77777777" w:rsidR="000F2E40" w:rsidRPr="00AE4F62" w:rsidRDefault="00E61DC1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132862AA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21EFE22F" w14:textId="1EC4B709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</w:tc>
        <w:tc>
          <w:tcPr>
            <w:tcW w:w="630" w:type="dxa"/>
          </w:tcPr>
          <w:p w14:paraId="0AC4F926" w14:textId="7524B3C0"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PK</w:t>
            </w:r>
          </w:p>
        </w:tc>
        <w:tc>
          <w:tcPr>
            <w:tcW w:w="1800" w:type="dxa"/>
          </w:tcPr>
          <w:p w14:paraId="4196D2A3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</w:tr>
      <w:tr w:rsidR="000F2E40" w:rsidRPr="00AE4F62" w14:paraId="228708DC" w14:textId="77777777" w:rsidTr="00AE4F62">
        <w:tc>
          <w:tcPr>
            <w:tcW w:w="1368" w:type="dxa"/>
          </w:tcPr>
          <w:p w14:paraId="0816E690" w14:textId="0F5DDBC4" w:rsidR="000F2E40" w:rsidRPr="00AE4F62" w:rsidRDefault="00395D65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activity</w:t>
            </w:r>
            <w:proofErr w:type="gramEnd"/>
            <w:r w:rsidRPr="00AE4F62">
              <w:rPr>
                <w:sz w:val="18"/>
                <w:szCs w:val="18"/>
              </w:rPr>
              <w:t>_fact</w:t>
            </w:r>
            <w:proofErr w:type="spellEnd"/>
          </w:p>
        </w:tc>
        <w:tc>
          <w:tcPr>
            <w:tcW w:w="1914" w:type="dxa"/>
          </w:tcPr>
          <w:p w14:paraId="3C19C708" w14:textId="77777777" w:rsidR="000F2E40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id</w:t>
            </w:r>
            <w:proofErr w:type="gramEnd"/>
            <w:r w:rsidRPr="00AE4F62">
              <w:rPr>
                <w:sz w:val="18"/>
                <w:szCs w:val="18"/>
              </w:rPr>
              <w:t>_activity_fact</w:t>
            </w:r>
            <w:proofErr w:type="spellEnd"/>
          </w:p>
          <w:p w14:paraId="36568A82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fact</w:t>
            </w:r>
            <w:proofErr w:type="gramEnd"/>
            <w:r w:rsidRPr="00AE4F62">
              <w:rPr>
                <w:sz w:val="18"/>
                <w:szCs w:val="18"/>
              </w:rPr>
              <w:t>_person</w:t>
            </w:r>
            <w:proofErr w:type="spellEnd"/>
          </w:p>
          <w:p w14:paraId="3547CBC1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fact</w:t>
            </w:r>
            <w:proofErr w:type="gramEnd"/>
            <w:r w:rsidRPr="00AE4F62">
              <w:rPr>
                <w:sz w:val="18"/>
                <w:szCs w:val="18"/>
              </w:rPr>
              <w:t>_location</w:t>
            </w:r>
            <w:proofErr w:type="spellEnd"/>
          </w:p>
          <w:p w14:paraId="410C9489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fact</w:t>
            </w:r>
            <w:proofErr w:type="gramEnd"/>
            <w:r w:rsidRPr="00AE4F62">
              <w:rPr>
                <w:sz w:val="18"/>
                <w:szCs w:val="18"/>
              </w:rPr>
              <w:t>_letter</w:t>
            </w:r>
            <w:proofErr w:type="spellEnd"/>
          </w:p>
          <w:p w14:paraId="4AA665A9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fact</w:t>
            </w:r>
            <w:proofErr w:type="gramEnd"/>
            <w:r w:rsidRPr="00AE4F62">
              <w:rPr>
                <w:sz w:val="18"/>
                <w:szCs w:val="18"/>
              </w:rPr>
              <w:t>_review</w:t>
            </w:r>
            <w:proofErr w:type="spellEnd"/>
          </w:p>
          <w:p w14:paraId="1E664B94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fact</w:t>
            </w:r>
            <w:proofErr w:type="gramEnd"/>
            <w:r w:rsidRPr="00AE4F62">
              <w:rPr>
                <w:sz w:val="18"/>
                <w:szCs w:val="18"/>
              </w:rPr>
              <w:t>_contest</w:t>
            </w:r>
            <w:proofErr w:type="spellEnd"/>
          </w:p>
          <w:p w14:paraId="02F733D0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fact</w:t>
            </w:r>
            <w:proofErr w:type="gramEnd"/>
            <w:r w:rsidRPr="00AE4F62">
              <w:rPr>
                <w:sz w:val="18"/>
                <w:szCs w:val="18"/>
              </w:rPr>
              <w:t>_club</w:t>
            </w:r>
            <w:proofErr w:type="spellEnd"/>
          </w:p>
          <w:p w14:paraId="23ED79D4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fact</w:t>
            </w:r>
            <w:proofErr w:type="gramEnd"/>
            <w:r w:rsidRPr="00AE4F62">
              <w:rPr>
                <w:sz w:val="18"/>
                <w:szCs w:val="18"/>
              </w:rPr>
              <w:t>_meeting</w:t>
            </w:r>
            <w:proofErr w:type="spellEnd"/>
          </w:p>
          <w:p w14:paraId="3C3B0F76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fact</w:t>
            </w:r>
            <w:proofErr w:type="gramEnd"/>
            <w:r w:rsidRPr="00AE4F62">
              <w:rPr>
                <w:sz w:val="18"/>
                <w:szCs w:val="18"/>
              </w:rPr>
              <w:t>_editorial</w:t>
            </w:r>
            <w:proofErr w:type="spellEnd"/>
          </w:p>
          <w:p w14:paraId="30C34937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fact</w:t>
            </w:r>
            <w:proofErr w:type="gramEnd"/>
            <w:r w:rsidRPr="00AE4F62">
              <w:rPr>
                <w:sz w:val="18"/>
                <w:szCs w:val="18"/>
              </w:rPr>
              <w:t>_classified</w:t>
            </w:r>
            <w:proofErr w:type="spellEnd"/>
          </w:p>
          <w:p w14:paraId="1C198DE2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fact</w:t>
            </w:r>
            <w:proofErr w:type="gramEnd"/>
            <w:r w:rsidRPr="00AE4F62">
              <w:rPr>
                <w:sz w:val="18"/>
                <w:szCs w:val="18"/>
              </w:rPr>
              <w:t>_pen_pals</w:t>
            </w:r>
            <w:proofErr w:type="spellEnd"/>
          </w:p>
          <w:p w14:paraId="6367228C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fact</w:t>
            </w:r>
            <w:proofErr w:type="gramEnd"/>
            <w:r w:rsidRPr="00AE4F62">
              <w:rPr>
                <w:sz w:val="18"/>
                <w:szCs w:val="18"/>
              </w:rPr>
              <w:t>_traces</w:t>
            </w:r>
            <w:proofErr w:type="spellEnd"/>
          </w:p>
          <w:p w14:paraId="7197CA52" w14:textId="123092BA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fact</w:t>
            </w:r>
            <w:proofErr w:type="gramEnd"/>
            <w:r w:rsidRPr="00AE4F62">
              <w:rPr>
                <w:sz w:val="18"/>
                <w:szCs w:val="18"/>
              </w:rPr>
              <w:t>_source</w:t>
            </w:r>
            <w:proofErr w:type="spellEnd"/>
          </w:p>
        </w:tc>
        <w:tc>
          <w:tcPr>
            <w:tcW w:w="5251" w:type="dxa"/>
          </w:tcPr>
          <w:p w14:paraId="48747DB6" w14:textId="77777777"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Auto-generated, unique ID for each activity fact record</w:t>
            </w:r>
          </w:p>
          <w:p w14:paraId="75789107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ID from person record</w:t>
            </w:r>
          </w:p>
          <w:p w14:paraId="327A0C85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ID from location record</w:t>
            </w:r>
          </w:p>
          <w:p w14:paraId="043585E3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ID from letter record</w:t>
            </w:r>
          </w:p>
          <w:p w14:paraId="7D41FB8E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ID from review record</w:t>
            </w:r>
          </w:p>
          <w:p w14:paraId="1F0A6857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ID from contest record</w:t>
            </w:r>
          </w:p>
          <w:p w14:paraId="366CEF59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ID from club record</w:t>
            </w:r>
          </w:p>
          <w:p w14:paraId="294FA719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ID from meeting record</w:t>
            </w:r>
          </w:p>
          <w:p w14:paraId="631CFB9E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ID from editorial record</w:t>
            </w:r>
          </w:p>
          <w:p w14:paraId="07DB4683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ID from classified record</w:t>
            </w:r>
          </w:p>
          <w:p w14:paraId="7BDD62D7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ID from pen pals record</w:t>
            </w:r>
          </w:p>
          <w:p w14:paraId="5A8D4927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ID from traces record</w:t>
            </w:r>
          </w:p>
          <w:p w14:paraId="6739ABD7" w14:textId="78D50D9B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ID from source record</w:t>
            </w:r>
          </w:p>
        </w:tc>
        <w:tc>
          <w:tcPr>
            <w:tcW w:w="1312" w:type="dxa"/>
          </w:tcPr>
          <w:p w14:paraId="2A824148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</w:tc>
        <w:tc>
          <w:tcPr>
            <w:tcW w:w="1028" w:type="dxa"/>
          </w:tcPr>
          <w:p w14:paraId="57DF1613" w14:textId="77777777"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Yes</w:t>
            </w:r>
          </w:p>
          <w:p w14:paraId="2262F6DF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6F68B944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32066400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6D7CB59A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611EF91C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624092D1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470EB222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0DA3C807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50BE25A5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6DBDB8A3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04725C82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  <w:p w14:paraId="620F2964" w14:textId="32539216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No</w:t>
            </w:r>
          </w:p>
        </w:tc>
        <w:tc>
          <w:tcPr>
            <w:tcW w:w="630" w:type="dxa"/>
          </w:tcPr>
          <w:p w14:paraId="4B182BEF" w14:textId="77777777" w:rsidR="000F2E40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PK</w:t>
            </w:r>
          </w:p>
          <w:p w14:paraId="2EC92F47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FK</w:t>
            </w:r>
          </w:p>
          <w:p w14:paraId="40CB0C38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FK</w:t>
            </w:r>
          </w:p>
          <w:p w14:paraId="5236E68B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FK</w:t>
            </w:r>
          </w:p>
          <w:p w14:paraId="23A85136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FK</w:t>
            </w:r>
          </w:p>
          <w:p w14:paraId="3CB71FBB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FK</w:t>
            </w:r>
          </w:p>
          <w:p w14:paraId="09ED0A6A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FK</w:t>
            </w:r>
          </w:p>
          <w:p w14:paraId="745F8E26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FK</w:t>
            </w:r>
          </w:p>
          <w:p w14:paraId="0FED36D8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FK</w:t>
            </w:r>
          </w:p>
          <w:p w14:paraId="193071B3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FK</w:t>
            </w:r>
          </w:p>
          <w:p w14:paraId="2FB02F38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FK</w:t>
            </w:r>
          </w:p>
          <w:p w14:paraId="2A80B25B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FK</w:t>
            </w:r>
          </w:p>
          <w:p w14:paraId="7AB3D10B" w14:textId="26471C1C" w:rsidR="002D2468" w:rsidRPr="00AE4F62" w:rsidRDefault="002D2468" w:rsidP="002D2468">
            <w:pPr>
              <w:rPr>
                <w:sz w:val="18"/>
                <w:szCs w:val="18"/>
              </w:rPr>
            </w:pPr>
            <w:r w:rsidRPr="00AE4F62">
              <w:rPr>
                <w:sz w:val="18"/>
                <w:szCs w:val="18"/>
              </w:rPr>
              <w:t>FK</w:t>
            </w:r>
          </w:p>
        </w:tc>
        <w:tc>
          <w:tcPr>
            <w:tcW w:w="1800" w:type="dxa"/>
          </w:tcPr>
          <w:p w14:paraId="00B3DE87" w14:textId="77777777" w:rsidR="000F2E40" w:rsidRPr="00AE4F62" w:rsidRDefault="000F2E40" w:rsidP="002D2468">
            <w:pPr>
              <w:rPr>
                <w:sz w:val="18"/>
                <w:szCs w:val="18"/>
              </w:rPr>
            </w:pPr>
          </w:p>
          <w:p w14:paraId="0F6C974B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person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  <w:p w14:paraId="2A0CB0D9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location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  <w:p w14:paraId="4DA949E8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letter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  <w:p w14:paraId="5215C451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review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  <w:p w14:paraId="6704F194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contest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  <w:p w14:paraId="71DA1817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club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  <w:p w14:paraId="3A6945FA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meeting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  <w:p w14:paraId="3FDE88F5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editorial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  <w:p w14:paraId="18D040ED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classified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  <w:p w14:paraId="661BE602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pen</w:t>
            </w:r>
            <w:proofErr w:type="gramEnd"/>
            <w:r w:rsidRPr="00AE4F62">
              <w:rPr>
                <w:sz w:val="18"/>
                <w:szCs w:val="18"/>
              </w:rPr>
              <w:t>_pals_dim</w:t>
            </w:r>
            <w:proofErr w:type="spellEnd"/>
          </w:p>
          <w:p w14:paraId="4D7AB946" w14:textId="77777777" w:rsidR="002D2468" w:rsidRPr="00AE4F62" w:rsidRDefault="002D2468" w:rsidP="002D246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AE4F62">
              <w:rPr>
                <w:sz w:val="18"/>
                <w:szCs w:val="18"/>
              </w:rPr>
              <w:t>traces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  <w:proofErr w:type="spellEnd"/>
          </w:p>
          <w:p w14:paraId="5F678C87" w14:textId="636E6214" w:rsidR="002D2468" w:rsidRPr="00AE4F62" w:rsidRDefault="002D2468" w:rsidP="002D2468">
            <w:pPr>
              <w:rPr>
                <w:sz w:val="18"/>
                <w:szCs w:val="18"/>
              </w:rPr>
            </w:pPr>
            <w:proofErr w:type="gramStart"/>
            <w:r w:rsidRPr="00AE4F62">
              <w:rPr>
                <w:sz w:val="18"/>
                <w:szCs w:val="18"/>
              </w:rPr>
              <w:t>source</w:t>
            </w:r>
            <w:proofErr w:type="gramEnd"/>
            <w:r w:rsidRPr="00AE4F62">
              <w:rPr>
                <w:sz w:val="18"/>
                <w:szCs w:val="18"/>
              </w:rPr>
              <w:t>_dim</w:t>
            </w:r>
          </w:p>
        </w:tc>
      </w:tr>
    </w:tbl>
    <w:p w14:paraId="316BB664" w14:textId="43E92EE7" w:rsidR="0007412B" w:rsidRPr="00AE4F62" w:rsidRDefault="002D2468" w:rsidP="0007412B">
      <w:pPr>
        <w:rPr>
          <w:sz w:val="18"/>
          <w:szCs w:val="18"/>
        </w:rPr>
      </w:pPr>
      <w:r w:rsidRPr="00AE4F62">
        <w:rPr>
          <w:sz w:val="18"/>
          <w:szCs w:val="18"/>
        </w:rPr>
        <w:br w:type="textWrapping" w:clear="all"/>
      </w:r>
    </w:p>
    <w:sectPr w:rsidR="0007412B" w:rsidRPr="00AE4F62" w:rsidSect="007274A4">
      <w:footerReference w:type="default" r:id="rId8"/>
      <w:headerReference w:type="first" r:id="rId9"/>
      <w:pgSz w:w="15840" w:h="12240" w:orient="landscape"/>
      <w:pgMar w:top="1800" w:right="1440" w:bottom="180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Gracie Thomas" w:date="2015-06-07T10:11:00Z" w:initials="GT">
    <w:p w14:paraId="180A0FC5" w14:textId="043D49DA" w:rsidR="006F56CA" w:rsidRDefault="006F56CA">
      <w:pPr>
        <w:pStyle w:val="CommentText"/>
      </w:pPr>
      <w:r>
        <w:rPr>
          <w:rStyle w:val="CommentReference"/>
        </w:rPr>
        <w:annotationRef/>
      </w:r>
      <w:r>
        <w:t>Does this actually happen?</w:t>
      </w:r>
      <w:bookmarkStart w:id="1" w:name="_GoBack"/>
      <w:bookmarkEnd w:id="1"/>
    </w:p>
  </w:comment>
  <w:comment w:id="2" w:author="Gracie Thomas" w:date="2015-06-07T10:08:00Z" w:initials="GT">
    <w:p w14:paraId="663BC733" w14:textId="24A11697" w:rsidR="006F56CA" w:rsidRDefault="006F56CA">
      <w:pPr>
        <w:pStyle w:val="CommentText"/>
      </w:pPr>
      <w:r>
        <w:rPr>
          <w:rStyle w:val="CommentReference"/>
        </w:rPr>
        <w:annotationRef/>
      </w:r>
      <w:r>
        <w:t xml:space="preserve">Bolded are things that can possibly change – put in different connecting table? </w:t>
      </w:r>
    </w:p>
  </w:comment>
  <w:comment w:id="3" w:author="Gracie Thomas" w:date="2015-06-07T10:08:00Z" w:initials="GT">
    <w:p w14:paraId="52EC6AE8" w14:textId="7C665301" w:rsidR="006F56CA" w:rsidRDefault="006F56CA">
      <w:pPr>
        <w:pStyle w:val="CommentText"/>
      </w:pPr>
      <w:r>
        <w:rPr>
          <w:rStyle w:val="CommentReference"/>
        </w:rPr>
        <w:annotationRef/>
      </w:r>
      <w:r>
        <w:t>How many of these fields do we need in this table?</w:t>
      </w:r>
    </w:p>
  </w:comment>
  <w:comment w:id="4" w:author="Gracie Thomas" w:date="2015-06-07T10:10:00Z" w:initials="GT">
    <w:p w14:paraId="6F0CF427" w14:textId="77777777" w:rsidR="006F56CA" w:rsidRDefault="006F56CA">
      <w:pPr>
        <w:pStyle w:val="CommentText"/>
      </w:pPr>
      <w:r>
        <w:rPr>
          <w:rStyle w:val="CommentReference"/>
        </w:rPr>
        <w:annotationRef/>
      </w:r>
      <w:proofErr w:type="spellStart"/>
      <w:r>
        <w:t>Concat</w:t>
      </w:r>
      <w:proofErr w:type="spellEnd"/>
      <w:r>
        <w:t xml:space="preserve"> last name and month/year? So ex ‘thomas031972’</w:t>
      </w:r>
    </w:p>
    <w:p w14:paraId="08DD6B13" w14:textId="022790FE" w:rsidR="006F56CA" w:rsidRDefault="006F56CA">
      <w:pPr>
        <w:pStyle w:val="CommentText"/>
      </w:pPr>
      <w:r>
        <w:t>-Just make this the primary key?</w:t>
      </w:r>
    </w:p>
    <w:p w14:paraId="7C8B5534" w14:textId="42F2037D" w:rsidR="006F56CA" w:rsidRDefault="006F56CA">
      <w:pPr>
        <w:pStyle w:val="CommentText"/>
      </w:pPr>
      <w:r>
        <w:t>-Will this system always produce a unique value?</w:t>
      </w:r>
    </w:p>
  </w:comment>
  <w:comment w:id="5" w:author="Gracie Thomas" w:date="2015-06-07T10:11:00Z" w:initials="GT">
    <w:p w14:paraId="597CBA7D" w14:textId="21C805A8" w:rsidR="006F56CA" w:rsidRDefault="006F56CA">
      <w:pPr>
        <w:pStyle w:val="CommentText"/>
      </w:pPr>
      <w:r>
        <w:rPr>
          <w:rStyle w:val="CommentReference"/>
        </w:rPr>
        <w:annotationRef/>
      </w:r>
      <w:r>
        <w:t xml:space="preserve">If they are two people names, should this table be more of a self-reference to the </w:t>
      </w:r>
      <w:proofErr w:type="spellStart"/>
      <w:r>
        <w:t>person_dim</w:t>
      </w:r>
      <w:proofErr w:type="spellEnd"/>
      <w:r>
        <w:t xml:space="preserve"> table? Not sure how to handle this one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125FBE" w14:textId="77777777" w:rsidR="00C865E5" w:rsidRDefault="00C865E5" w:rsidP="0007412B">
      <w:r>
        <w:separator/>
      </w:r>
    </w:p>
  </w:endnote>
  <w:endnote w:type="continuationSeparator" w:id="0">
    <w:p w14:paraId="10D831DE" w14:textId="77777777" w:rsidR="00C865E5" w:rsidRDefault="00C865E5" w:rsidP="00074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FE360A" w14:textId="77777777" w:rsidR="00C865E5" w:rsidRDefault="00C865E5">
    <w:pPr>
      <w:pStyle w:val="Footer"/>
    </w:pPr>
    <w:r>
      <w:t>Grace Thomas</w:t>
    </w:r>
    <w:r>
      <w:tab/>
    </w:r>
    <w:r>
      <w:tab/>
    </w:r>
    <w:r>
      <w:tab/>
    </w:r>
    <w:r>
      <w:tab/>
      <w:t>Last Updated: 6/3/15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40E556" w14:textId="77777777" w:rsidR="00C865E5" w:rsidRDefault="00C865E5" w:rsidP="0007412B">
      <w:r>
        <w:separator/>
      </w:r>
    </w:p>
  </w:footnote>
  <w:footnote w:type="continuationSeparator" w:id="0">
    <w:p w14:paraId="21B71B49" w14:textId="77777777" w:rsidR="00C865E5" w:rsidRDefault="00C865E5" w:rsidP="0007412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8308CF" w14:textId="77777777" w:rsidR="00C865E5" w:rsidRDefault="00C865E5" w:rsidP="007274A4">
    <w:r>
      <w:t>Data Dictionary for the Comic Book Readership Archive (</w:t>
    </w:r>
    <w:proofErr w:type="spellStart"/>
    <w:r>
      <w:t>CoBRA</w:t>
    </w:r>
    <w:proofErr w:type="spellEnd"/>
    <w:r>
      <w:t>) MySQL Database</w:t>
    </w:r>
  </w:p>
  <w:p w14:paraId="14F5CCF6" w14:textId="77777777" w:rsidR="00C865E5" w:rsidRDefault="00C865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12B"/>
    <w:rsid w:val="0007412B"/>
    <w:rsid w:val="000F2E40"/>
    <w:rsid w:val="002D2468"/>
    <w:rsid w:val="00395D65"/>
    <w:rsid w:val="004A36D3"/>
    <w:rsid w:val="006F56CA"/>
    <w:rsid w:val="007274A4"/>
    <w:rsid w:val="00AE4F62"/>
    <w:rsid w:val="00B354F0"/>
    <w:rsid w:val="00C865E5"/>
    <w:rsid w:val="00E61DC1"/>
    <w:rsid w:val="00F8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6B4E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41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412B"/>
  </w:style>
  <w:style w:type="paragraph" w:styleId="Footer">
    <w:name w:val="footer"/>
    <w:basedOn w:val="Normal"/>
    <w:link w:val="FooterChar"/>
    <w:uiPriority w:val="99"/>
    <w:unhideWhenUsed/>
    <w:rsid w:val="000741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412B"/>
  </w:style>
  <w:style w:type="table" w:styleId="TableGrid">
    <w:name w:val="Table Grid"/>
    <w:basedOn w:val="TableNormal"/>
    <w:uiPriority w:val="59"/>
    <w:rsid w:val="000741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F56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56C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56C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56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56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6C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6C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41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412B"/>
  </w:style>
  <w:style w:type="paragraph" w:styleId="Footer">
    <w:name w:val="footer"/>
    <w:basedOn w:val="Normal"/>
    <w:link w:val="FooterChar"/>
    <w:uiPriority w:val="99"/>
    <w:unhideWhenUsed/>
    <w:rsid w:val="000741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412B"/>
  </w:style>
  <w:style w:type="table" w:styleId="TableGrid">
    <w:name w:val="Table Grid"/>
    <w:basedOn w:val="TableNormal"/>
    <w:uiPriority w:val="59"/>
    <w:rsid w:val="000741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F56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56C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56C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56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56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6C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6C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682</Words>
  <Characters>3889</Characters>
  <Application>Microsoft Macintosh Word</Application>
  <DocSecurity>0</DocSecurity>
  <Lines>32</Lines>
  <Paragraphs>9</Paragraphs>
  <ScaleCrop>false</ScaleCrop>
  <Company/>
  <LinksUpToDate>false</LinksUpToDate>
  <CharactersWithSpaces>4562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 Thomas</dc:creator>
  <cp:keywords/>
  <dc:description/>
  <cp:lastModifiedBy>Gracie Thomas</cp:lastModifiedBy>
  <cp:revision>7</cp:revision>
  <dcterms:created xsi:type="dcterms:W3CDTF">2015-06-04T00:48:00Z</dcterms:created>
  <dcterms:modified xsi:type="dcterms:W3CDTF">2015-06-07T14:11:00Z</dcterms:modified>
</cp:coreProperties>
</file>